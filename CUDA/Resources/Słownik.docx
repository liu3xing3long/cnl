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164FB2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164FB2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164FB2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164FB2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164FB2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 xml:space="preserve">Jakiego słowa </w:t>
            </w:r>
            <w:proofErr w:type="gramStart"/>
            <w:r w:rsidRPr="00744248">
              <w:rPr>
                <w:rFonts w:ascii="Cambria" w:hAnsi="Cambria"/>
                <w:b/>
                <w:sz w:val="24"/>
                <w:szCs w:val="24"/>
              </w:rPr>
              <w:t>używać</w:t>
            </w:r>
            <w:proofErr w:type="gramEnd"/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  <w:proofErr w:type="gram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Struct/Class w c/c++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złożony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Default="00A427C4" w:rsidP="00CB734D">
            <w:pPr>
              <w:pStyle w:val="Akapitzlist"/>
              <w:ind w:left="0"/>
              <w:rPr>
                <w:ins w:id="1" w:author="HP" w:date="2010-04-24T21:47:00Z"/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  <w:p w:rsidR="00924E9D" w:rsidRPr="00744248" w:rsidRDefault="00924E9D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ins w:id="2" w:author="HP" w:date="2010-04-24T21:47:00Z">
              <w:r>
                <w:rPr>
                  <w:rFonts w:asciiTheme="majorHAnsi" w:hAnsiTheme="majorHAnsi"/>
                  <w:sz w:val="24"/>
                  <w:szCs w:val="24"/>
                </w:rPr>
                <w:t>Aplikacja</w:t>
              </w:r>
            </w:ins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Biblioteka</w:t>
            </w:r>
          </w:p>
          <w:p w:rsidR="00A427C4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Default="00A325BC" w:rsidP="00A325BC">
            <w:pPr>
              <w:pStyle w:val="Akapitzlist"/>
              <w:ind w:left="0"/>
              <w:rPr>
                <w:ins w:id="3" w:author="HP" w:date="2010-04-17T20:20:00Z"/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  <w:p w:rsidR="00194F0E" w:rsidRPr="00C64170" w:rsidRDefault="00194F0E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ins w:id="4" w:author="HP" w:date="2010-04-17T20:20:00Z">
              <w:r>
                <w:rPr>
                  <w:rFonts w:ascii="Cambria" w:hAnsi="Cambria"/>
                  <w:sz w:val="24"/>
                  <w:szCs w:val="24"/>
                </w:rPr>
                <w:t>Produkt</w:t>
              </w:r>
            </w:ins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5" w:name="_CUDA"/>
            <w:bookmarkEnd w:id="5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(kernel&lt;&lt;&lt;a,b&gt;&gt;&gt; (x,y,z)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proofErr w:type="gramStart"/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</w:t>
            </w:r>
            <w:proofErr w:type="gramEnd"/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 xml:space="preserve">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6" w:name="_Sprzęt_kart_graficznych"/>
            <w:bookmarkEnd w:id="6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streaming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multiprocessor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</w:t>
            </w:r>
            <w:proofErr w:type="gramEnd"/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 xml:space="preserve"> processing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lastRenderedPageBreak/>
              <w:t xml:space="preserve">Karta </w:t>
            </w:r>
            <w:proofErr w:type="gramStart"/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graficzna (bo</w:t>
            </w:r>
            <w:proofErr w:type="gramEnd"/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 xml:space="preserve"> GPU to sam procesor)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  <w:p w:rsidR="00F14221" w:rsidRPr="00744248" w:rsidRDefault="00F14221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7" w:name="_SSN_/_MLP"/>
            <w:bookmarkEnd w:id="7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  <w:proofErr w:type="gramEnd"/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)/MLP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Algorytm wstecznej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propagacji (jeśli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8" w:name="_Testy"/>
            <w:bookmarkEnd w:id="8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Zmienna / kolumna /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wartość (jako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Zmienna / kolumna / </w:t>
            </w: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wartość (jako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 xml:space="preserve">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744248">
              <w:rPr>
                <w:rFonts w:asciiTheme="majorHAnsi" w:hAnsiTheme="majorHAnsi"/>
                <w:sz w:val="24"/>
                <w:szCs w:val="24"/>
              </w:rPr>
              <w:t>identyfikator</w:t>
            </w:r>
            <w:proofErr w:type="gramEnd"/>
            <w:r w:rsidRPr="00744248">
              <w:rPr>
                <w:rFonts w:asciiTheme="majorHAnsi" w:hAnsiTheme="majorHAnsi"/>
                <w:sz w:val="24"/>
                <w:szCs w:val="24"/>
              </w:rPr>
              <w:t>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grammar="clean"/>
  <w:trackRevisions/>
  <w:defaultTabStop w:val="720"/>
  <w:hyphenationZone w:val="425"/>
  <w:characterSpacingControl w:val="doNotCompress"/>
  <w:compat/>
  <w:rsids>
    <w:rsidRoot w:val="00735FC5"/>
    <w:rsid w:val="0008419A"/>
    <w:rsid w:val="000B053F"/>
    <w:rsid w:val="00164FB2"/>
    <w:rsid w:val="00194F0E"/>
    <w:rsid w:val="00237CC6"/>
    <w:rsid w:val="002E1329"/>
    <w:rsid w:val="00323B99"/>
    <w:rsid w:val="00345645"/>
    <w:rsid w:val="00397F00"/>
    <w:rsid w:val="005D6CDE"/>
    <w:rsid w:val="00735FC5"/>
    <w:rsid w:val="00744248"/>
    <w:rsid w:val="007B073B"/>
    <w:rsid w:val="00892F3A"/>
    <w:rsid w:val="008B74ED"/>
    <w:rsid w:val="00924E9D"/>
    <w:rsid w:val="009416CC"/>
    <w:rsid w:val="00A325BC"/>
    <w:rsid w:val="00A427C4"/>
    <w:rsid w:val="00A9066C"/>
    <w:rsid w:val="00AD4AE3"/>
    <w:rsid w:val="00C428C7"/>
    <w:rsid w:val="00CE1E6B"/>
    <w:rsid w:val="00D81111"/>
    <w:rsid w:val="00D8252B"/>
    <w:rsid w:val="00DB11C9"/>
    <w:rsid w:val="00DE14BB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63456-6332-4809-9222-58607A91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549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HP</cp:lastModifiedBy>
  <cp:revision>12</cp:revision>
  <dcterms:created xsi:type="dcterms:W3CDTF">2010-04-13T13:05:00Z</dcterms:created>
  <dcterms:modified xsi:type="dcterms:W3CDTF">2010-04-24T20:49:00Z</dcterms:modified>
</cp:coreProperties>
</file>