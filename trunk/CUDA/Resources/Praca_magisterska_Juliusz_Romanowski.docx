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357509"/>
        <w:docPartObj>
          <w:docPartGallery w:val="Cover Pages"/>
          <w:docPartUnique/>
        </w:docPartObj>
      </w:sdtPr>
      <w:sdtContent>
        <w:p w:rsidR="00C86675" w:rsidRDefault="00C86675"/>
        <w:p w:rsidR="00C86675" w:rsidRDefault="007C12B6">
          <w:r>
            <w:rPr>
              <w:noProof/>
              <w:lang w:eastAsia="en-US"/>
            </w:rPr>
            <w:pict>
              <v:rect id="_x0000_s1026" style="position:absolute;left:0;text-align:left;margin-left:0;margin-top:0;width:595.35pt;height:841.95pt;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754194" w:rsidRPr="00C86675" w:rsidRDefault="00754194" w:rsidP="00C86675">
                      <w:pPr>
                        <w:jc w:val="center"/>
                        <w:rPr>
                          <w:smallCaps/>
                          <w:sz w:val="32"/>
                        </w:rPr>
                      </w:pPr>
                      <w:r w:rsidRPr="00C86675">
                        <w:rPr>
                          <w:smallCaps/>
                          <w:sz w:val="32"/>
                        </w:rPr>
                        <w:t>Zachodniopomorski Uniwersytet Technologiczny</w:t>
                      </w:r>
                    </w:p>
                    <w:p w:rsidR="00754194" w:rsidRPr="00C86675" w:rsidRDefault="00754194" w:rsidP="00C86675">
                      <w:pPr>
                        <w:jc w:val="center"/>
                        <w:rPr>
                          <w:smallCaps/>
                          <w:sz w:val="32"/>
                        </w:rPr>
                      </w:pPr>
                      <w:r w:rsidRPr="00C86675">
                        <w:rPr>
                          <w:smallCaps/>
                          <w:sz w:val="32"/>
                        </w:rPr>
                        <w:t>w Szczecinie</w:t>
                      </w:r>
                    </w:p>
                    <w:p w:rsidR="00754194" w:rsidRPr="00C86675" w:rsidRDefault="00754194" w:rsidP="00C86675">
                      <w:pPr>
                        <w:jc w:val="center"/>
                      </w:pPr>
                    </w:p>
                    <w:p w:rsidR="00754194" w:rsidRPr="00C86675" w:rsidRDefault="00754194" w:rsidP="00C86675">
                      <w:pPr>
                        <w:jc w:val="center"/>
                        <w:rPr>
                          <w:b/>
                          <w:sz w:val="32"/>
                        </w:rPr>
                      </w:pPr>
                      <w:r w:rsidRPr="00C86675">
                        <w:rPr>
                          <w:b/>
                          <w:sz w:val="32"/>
                        </w:rPr>
                        <w:t>WYDZIAŁ INFORMATYKI</w:t>
                      </w:r>
                    </w:p>
                    <w:p w:rsidR="00754194" w:rsidRPr="00C86675" w:rsidRDefault="00754194" w:rsidP="00C86675">
                      <w:pPr>
                        <w:jc w:val="center"/>
                        <w:rPr>
                          <w:sz w:val="32"/>
                        </w:rPr>
                      </w:pPr>
                    </w:p>
                    <w:p w:rsidR="00754194" w:rsidRPr="00C86675" w:rsidRDefault="00754194" w:rsidP="00C86675">
                      <w:pPr>
                        <w:jc w:val="center"/>
                        <w:rPr>
                          <w:sz w:val="32"/>
                        </w:rPr>
                      </w:pPr>
                    </w:p>
                    <w:p w:rsidR="00754194" w:rsidRPr="00C86675" w:rsidRDefault="00754194" w:rsidP="00C86675"/>
                    <w:p w:rsidR="00754194" w:rsidRPr="00C86675" w:rsidRDefault="00754194" w:rsidP="00C86675">
                      <w:pPr>
                        <w:jc w:val="center"/>
                      </w:pPr>
                      <w:r>
                        <w:rPr>
                          <w:noProof/>
                          <w:sz w:val="32"/>
                        </w:rPr>
                        <w:drawing>
                          <wp:inline distT="0" distB="0" distL="0" distR="0">
                            <wp:extent cx="793750" cy="1423670"/>
                            <wp:effectExtent l="19050" t="0" r="6350" b="0"/>
                            <wp:docPr id="10" name="Obraz 10" descr="W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_1"/>
                                    <pic:cNvPicPr>
                                      <a:picLocks noChangeAspect="1" noChangeArrowheads="1"/>
                                    </pic:cNvPicPr>
                                  </pic:nvPicPr>
                                  <pic:blipFill>
                                    <a:blip r:embed="rId8"/>
                                    <a:srcRect/>
                                    <a:stretch>
                                      <a:fillRect/>
                                    </a:stretch>
                                  </pic:blipFill>
                                  <pic:spPr bwMode="auto">
                                    <a:xfrm>
                                      <a:off x="0" y="0"/>
                                      <a:ext cx="793750" cy="1423670"/>
                                    </a:xfrm>
                                    <a:prstGeom prst="rect">
                                      <a:avLst/>
                                    </a:prstGeom>
                                    <a:noFill/>
                                    <a:ln w="9525">
                                      <a:noFill/>
                                      <a:miter lim="800000"/>
                                      <a:headEnd/>
                                      <a:tailEnd/>
                                    </a:ln>
                                  </pic:spPr>
                                </pic:pic>
                              </a:graphicData>
                            </a:graphic>
                          </wp:inline>
                        </w:drawing>
                      </w:r>
                    </w:p>
                    <w:p w:rsidR="00754194" w:rsidRPr="00C86675" w:rsidRDefault="00754194" w:rsidP="00C86675"/>
                    <w:p w:rsidR="00754194" w:rsidRPr="00C86675" w:rsidRDefault="00754194" w:rsidP="00C86675">
                      <w:pPr>
                        <w:jc w:val="center"/>
                      </w:pPr>
                    </w:p>
                    <w:p w:rsidR="00754194" w:rsidRPr="00C86675" w:rsidRDefault="00754194" w:rsidP="00C86675">
                      <w:pPr>
                        <w:jc w:val="center"/>
                      </w:pPr>
                    </w:p>
                    <w:p w:rsidR="00754194" w:rsidRPr="00C86675" w:rsidRDefault="00754194" w:rsidP="00C86675">
                      <w:pPr>
                        <w:jc w:val="center"/>
                      </w:pPr>
                    </w:p>
                    <w:p w:rsidR="00754194" w:rsidRPr="00C86675" w:rsidRDefault="00754194" w:rsidP="00C86675">
                      <w:pPr>
                        <w:jc w:val="center"/>
                      </w:pPr>
                    </w:p>
                    <w:p w:rsidR="00754194" w:rsidRPr="00C86675" w:rsidRDefault="00754194" w:rsidP="00C86675">
                      <w:pPr>
                        <w:jc w:val="center"/>
                      </w:pPr>
                    </w:p>
                    <w:p w:rsidR="00754194" w:rsidRPr="00C86675" w:rsidRDefault="00754194" w:rsidP="00C86675">
                      <w:pPr>
                        <w:keepNext/>
                        <w:jc w:val="center"/>
                        <w:outlineLvl w:val="0"/>
                        <w:rPr>
                          <w:sz w:val="32"/>
                        </w:rPr>
                      </w:pPr>
                      <w:r>
                        <w:rPr>
                          <w:sz w:val="32"/>
                        </w:rPr>
                        <w:t>Juliusz Romanowski</w:t>
                      </w:r>
                    </w:p>
                    <w:p w:rsidR="00754194" w:rsidRDefault="00754194" w:rsidP="00836D01">
                      <w:pPr>
                        <w:spacing w:before="120"/>
                        <w:jc w:val="center"/>
                      </w:pPr>
                      <w:r w:rsidRPr="00C86675">
                        <w:t>Kierunek Informatyka</w:t>
                      </w:r>
                    </w:p>
                    <w:p w:rsidR="00754194" w:rsidRPr="00C86675" w:rsidRDefault="00754194" w:rsidP="00836D01">
                      <w:pPr>
                        <w:spacing w:before="120"/>
                        <w:jc w:val="center"/>
                      </w:pPr>
                    </w:p>
                    <w:p w:rsidR="00754194" w:rsidRPr="00C86675" w:rsidRDefault="00754194" w:rsidP="00836D01">
                      <w:pPr>
                        <w:jc w:val="center"/>
                      </w:pPr>
                      <w:bookmarkStart w:id="0" w:name="OLE_LINK1"/>
                      <w:bookmarkStart w:id="1" w:name="OLE_LINK2"/>
                      <w:r w:rsidRPr="00836D01">
                        <w:rPr>
                          <w:b/>
                          <w:sz w:val="36"/>
                        </w:rPr>
                        <w:t>Zastosowanie technologii CUDA w sztucznej inteligencji</w:t>
                      </w:r>
                    </w:p>
                    <w:bookmarkEnd w:id="0"/>
                    <w:bookmarkEnd w:id="1"/>
                    <w:p w:rsidR="00754194" w:rsidRPr="00C86675" w:rsidRDefault="00754194" w:rsidP="00C86675">
                      <w:pPr>
                        <w:jc w:val="center"/>
                        <w:rPr>
                          <w:b/>
                          <w:sz w:val="32"/>
                        </w:rPr>
                      </w:pPr>
                    </w:p>
                    <w:p w:rsidR="00754194" w:rsidRPr="00C86675" w:rsidRDefault="00754194" w:rsidP="00C86675">
                      <w:pPr>
                        <w:jc w:val="center"/>
                        <w:rPr>
                          <w:b/>
                          <w:sz w:val="32"/>
                        </w:rPr>
                      </w:pPr>
                    </w:p>
                    <w:p w:rsidR="00754194" w:rsidRPr="00C86675" w:rsidRDefault="00754194" w:rsidP="00C86675">
                      <w:pPr>
                        <w:jc w:val="center"/>
                      </w:pPr>
                    </w:p>
                    <w:p w:rsidR="00754194" w:rsidRPr="00C86675" w:rsidRDefault="00754194" w:rsidP="00C86675">
                      <w:pPr>
                        <w:jc w:val="center"/>
                      </w:pPr>
                    </w:p>
                    <w:p w:rsidR="00754194" w:rsidRPr="00C86675" w:rsidRDefault="00754194" w:rsidP="00C86675"/>
                    <w:p w:rsidR="00754194" w:rsidRPr="00C86675" w:rsidRDefault="00754194" w:rsidP="00C86675"/>
                    <w:p w:rsidR="00754194" w:rsidRPr="00C86675" w:rsidRDefault="00754194" w:rsidP="00C86675"/>
                    <w:p w:rsidR="00754194" w:rsidRPr="00C86675" w:rsidRDefault="00754194" w:rsidP="00C86675"/>
                    <w:p w:rsidR="00754194" w:rsidRPr="00C86675" w:rsidRDefault="00754194" w:rsidP="00C86675">
                      <w:r w:rsidRPr="00C86675">
                        <w:tab/>
                      </w:r>
                      <w:r w:rsidRPr="00C86675">
                        <w:tab/>
                      </w:r>
                      <w:r w:rsidRPr="00C86675">
                        <w:tab/>
                      </w:r>
                      <w:r w:rsidRPr="00C86675">
                        <w:tab/>
                      </w:r>
                      <w:r w:rsidRPr="00C86675">
                        <w:tab/>
                      </w:r>
                      <w:r w:rsidRPr="00C86675">
                        <w:tab/>
                      </w:r>
                      <w:r w:rsidRPr="00C86675">
                        <w:tab/>
                        <w:t>Praca dyplomowa magisterska</w:t>
                      </w:r>
                    </w:p>
                    <w:p w:rsidR="00754194" w:rsidRPr="00C86675" w:rsidRDefault="00754194" w:rsidP="00C86675">
                      <w:r w:rsidRPr="00C86675">
                        <w:tab/>
                      </w:r>
                      <w:r w:rsidRPr="00C86675">
                        <w:tab/>
                      </w:r>
                      <w:r w:rsidRPr="00C86675">
                        <w:tab/>
                      </w:r>
                      <w:r w:rsidRPr="00C86675">
                        <w:tab/>
                      </w:r>
                      <w:r w:rsidRPr="00C86675">
                        <w:tab/>
                      </w:r>
                      <w:r w:rsidRPr="00C86675">
                        <w:tab/>
                      </w:r>
                      <w:r w:rsidRPr="00C86675">
                        <w:tab/>
                        <w:t xml:space="preserve">napisana pod kierunkiem </w:t>
                      </w:r>
                    </w:p>
                    <w:p w:rsidR="00754194" w:rsidRPr="00C86675" w:rsidRDefault="00754194" w:rsidP="00C86675">
                      <w:pPr>
                        <w:rPr>
                          <w:b/>
                        </w:rPr>
                      </w:pPr>
                      <w:r w:rsidRPr="00C86675">
                        <w:tab/>
                      </w:r>
                      <w:r w:rsidRPr="00C86675">
                        <w:tab/>
                      </w:r>
                      <w:r w:rsidRPr="00C86675">
                        <w:tab/>
                      </w:r>
                      <w:r w:rsidRPr="00C86675">
                        <w:tab/>
                      </w:r>
                      <w:r w:rsidRPr="00C86675">
                        <w:tab/>
                      </w:r>
                      <w:r w:rsidRPr="00C86675">
                        <w:tab/>
                      </w:r>
                      <w:r w:rsidRPr="00C86675">
                        <w:tab/>
                      </w:r>
                      <w:r w:rsidRPr="00C86675">
                        <w:rPr>
                          <w:b/>
                        </w:rPr>
                        <w:t xml:space="preserve">dr </w:t>
                      </w:r>
                      <w:r>
                        <w:rPr>
                          <w:b/>
                        </w:rPr>
                        <w:t>inż</w:t>
                      </w:r>
                      <w:r w:rsidRPr="00C86675">
                        <w:rPr>
                          <w:b/>
                        </w:rPr>
                        <w:t xml:space="preserve">. </w:t>
                      </w:r>
                      <w:r>
                        <w:rPr>
                          <w:b/>
                        </w:rPr>
                        <w:t>Wiesław Pieruszkiewicz</w:t>
                      </w:r>
                      <w:r w:rsidRPr="00C86675">
                        <w:rPr>
                          <w:b/>
                        </w:rPr>
                        <w:t xml:space="preserve"> </w:t>
                      </w:r>
                    </w:p>
                    <w:p w:rsidR="00754194" w:rsidRPr="00C86675" w:rsidRDefault="00754194" w:rsidP="00C86675">
                      <w:pPr>
                        <w:keepNext/>
                        <w:jc w:val="center"/>
                        <w:outlineLvl w:val="0"/>
                      </w:pPr>
                      <w:r w:rsidRPr="00C86675">
                        <w:rPr>
                          <w:sz w:val="32"/>
                        </w:rPr>
                        <w:tab/>
                      </w:r>
                      <w:r w:rsidRPr="00C86675">
                        <w:rPr>
                          <w:sz w:val="32"/>
                        </w:rPr>
                        <w:tab/>
                      </w:r>
                      <w:r w:rsidRPr="00C86675">
                        <w:rPr>
                          <w:sz w:val="32"/>
                        </w:rPr>
                        <w:tab/>
                      </w:r>
                      <w:r w:rsidRPr="00C86675">
                        <w:rPr>
                          <w:sz w:val="32"/>
                        </w:rPr>
                        <w:tab/>
                      </w:r>
                      <w:r w:rsidRPr="00C86675">
                        <w:rPr>
                          <w:sz w:val="32"/>
                        </w:rPr>
                        <w:tab/>
                      </w:r>
                      <w:r w:rsidRPr="00C86675">
                        <w:rPr>
                          <w:sz w:val="32"/>
                        </w:rPr>
                        <w:tab/>
                        <w:t xml:space="preserve">     </w:t>
                      </w:r>
                      <w:r w:rsidRPr="00C86675">
                        <w:t xml:space="preserve">w Katedrze </w:t>
                      </w:r>
                      <w:r>
                        <w:t>Organizacji i Zarządzania</w:t>
                      </w:r>
                    </w:p>
                    <w:p w:rsidR="00754194" w:rsidRPr="00C86675" w:rsidRDefault="00754194" w:rsidP="00C86675"/>
                    <w:p w:rsidR="00754194" w:rsidRPr="00C86675" w:rsidRDefault="00754194" w:rsidP="00C86675"/>
                    <w:p w:rsidR="00754194" w:rsidRPr="00C86675" w:rsidRDefault="00754194" w:rsidP="00C86675"/>
                    <w:p w:rsidR="00754194" w:rsidRPr="00C86675" w:rsidRDefault="00754194" w:rsidP="00C86675"/>
                    <w:p w:rsidR="00754194" w:rsidRPr="00C86675" w:rsidRDefault="00754194" w:rsidP="00C86675"/>
                    <w:p w:rsidR="00754194" w:rsidRPr="00B82667" w:rsidRDefault="00754194" w:rsidP="00B82667">
                      <w:pPr>
                        <w:keepNext/>
                        <w:jc w:val="center"/>
                        <w:outlineLvl w:val="0"/>
                        <w:rPr>
                          <w:sz w:val="32"/>
                        </w:rPr>
                      </w:pPr>
                      <w:r w:rsidRPr="00B82667">
                        <w:rPr>
                          <w:sz w:val="32"/>
                        </w:rPr>
                        <w:t>Szczecin, czerwiec 2010</w:t>
                      </w:r>
                    </w:p>
                    <w:p w:rsidR="00754194" w:rsidRPr="00C86675" w:rsidRDefault="00754194" w:rsidP="00C86675"/>
                    <w:p w:rsidR="00754194" w:rsidRDefault="00754194" w:rsidP="00C86675"/>
                    <w:p w:rsidR="00754194" w:rsidRDefault="00754194">
                      <w:pPr>
                        <w:rPr>
                          <w:rFonts w:asciiTheme="majorHAnsi" w:eastAsiaTheme="majorEastAsia" w:hAnsiTheme="majorHAnsi" w:cstheme="majorBidi"/>
                          <w:color w:val="B5D9EF" w:themeColor="accent3" w:themeTint="3F"/>
                          <w:sz w:val="96"/>
                          <w:szCs w:val="96"/>
                        </w:rPr>
                      </w:pPr>
                    </w:p>
                  </w:txbxContent>
                </v:textbox>
                <w10:wrap anchorx="page" anchory="page"/>
              </v:rect>
            </w:pict>
          </w:r>
        </w:p>
        <w:p w:rsidR="00C86675" w:rsidRDefault="00C86675"/>
        <w:p w:rsidR="00C86675" w:rsidRDefault="00C86675"/>
        <w:p w:rsidR="00C86675" w:rsidRDefault="00C86675">
          <w:pPr>
            <w:spacing w:after="200" w:line="276" w:lineRule="auto"/>
          </w:pPr>
          <w:r>
            <w:br w:type="page"/>
          </w:r>
        </w:p>
      </w:sdtContent>
    </w:sdt>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FE168F" w:rsidRDefault="00FE168F" w:rsidP="00B82667">
      <w:pPr>
        <w:tabs>
          <w:tab w:val="left" w:pos="0"/>
        </w:tabs>
        <w:jc w:val="center"/>
        <w:rPr>
          <w:b/>
          <w:sz w:val="36"/>
          <w:szCs w:val="36"/>
          <w:u w:val="single"/>
        </w:rPr>
      </w:pPr>
    </w:p>
    <w:p w:rsidR="00B82667" w:rsidRPr="00FE168F" w:rsidRDefault="00FE168F" w:rsidP="00B82667">
      <w:pPr>
        <w:tabs>
          <w:tab w:val="left" w:pos="0"/>
        </w:tabs>
        <w:jc w:val="center"/>
        <w:rPr>
          <w:b/>
          <w:sz w:val="36"/>
          <w:szCs w:val="36"/>
          <w:u w:val="single"/>
        </w:rPr>
      </w:pPr>
      <w:r w:rsidRPr="00FE168F">
        <w:rPr>
          <w:b/>
          <w:sz w:val="36"/>
          <w:szCs w:val="36"/>
          <w:u w:val="single"/>
        </w:rPr>
        <w:t>Oświadczenie</w:t>
      </w:r>
      <w:r w:rsidR="00B82667" w:rsidRPr="00FE168F">
        <w:rPr>
          <w:b/>
          <w:sz w:val="36"/>
          <w:szCs w:val="36"/>
          <w:u w:val="single"/>
        </w:rPr>
        <w:t xml:space="preserve"> </w:t>
      </w:r>
    </w:p>
    <w:p w:rsidR="00FE168F" w:rsidRPr="00FE168F" w:rsidRDefault="00FE168F" w:rsidP="00B82667">
      <w:pPr>
        <w:tabs>
          <w:tab w:val="left" w:pos="0"/>
        </w:tabs>
        <w:jc w:val="center"/>
        <w:rPr>
          <w:b/>
          <w:sz w:val="36"/>
          <w:szCs w:val="36"/>
        </w:rPr>
      </w:pPr>
    </w:p>
    <w:p w:rsidR="00B82667" w:rsidRPr="00FE168F" w:rsidRDefault="00993B26" w:rsidP="00B82667">
      <w:pPr>
        <w:tabs>
          <w:tab w:val="left" w:pos="0"/>
        </w:tabs>
        <w:jc w:val="both"/>
        <w:rPr>
          <w:i/>
          <w:sz w:val="36"/>
          <w:szCs w:val="36"/>
        </w:rPr>
      </w:pPr>
      <w:r>
        <w:rPr>
          <w:i/>
          <w:sz w:val="36"/>
          <w:szCs w:val="36"/>
        </w:rPr>
        <w:tab/>
        <w:t xml:space="preserve">Oświadczam </w:t>
      </w:r>
      <w:r w:rsidR="00B82667" w:rsidRPr="00FE168F">
        <w:rPr>
          <w:i/>
          <w:sz w:val="36"/>
          <w:szCs w:val="36"/>
        </w:rPr>
        <w:t>niniejszym, że przedkładaną pracę dyplomową kończącą studia podyplomowe napisałem samodzielnie. Oznacza to, że przy pisaniu pracy poza niezbędnymi konsultacjami, nie korzystałem z pomocy innych osób, a w szczególności nie zlecałem opracowania rozprawy innym osobom. Wszystkie dane, istotne myśli pochodzą z literatury i opatrzone są odpowiednim przypisem. Jednocześnie przyjmuję do wiadomości, że gdyby powyższe oświadczenie okazało się nieprawdziwe, decyzja o wydaniu mi świadectwa zostanie cofnięta.</w:t>
      </w:r>
    </w:p>
    <w:p w:rsidR="00756EC5" w:rsidRPr="00FE168F" w:rsidRDefault="00756EC5" w:rsidP="00C86675">
      <w:pPr>
        <w:rPr>
          <w:sz w:val="36"/>
          <w:szCs w:val="36"/>
        </w:rPr>
      </w:pPr>
    </w:p>
    <w:p w:rsidR="00B82667" w:rsidRPr="00FE168F" w:rsidRDefault="00B82667" w:rsidP="00C86675">
      <w:pPr>
        <w:rPr>
          <w:sz w:val="36"/>
          <w:szCs w:val="36"/>
        </w:rPr>
      </w:pPr>
    </w:p>
    <w:p w:rsidR="00FE168F" w:rsidRPr="00FE168F" w:rsidRDefault="00FE168F" w:rsidP="00FE168F">
      <w:pPr>
        <w:jc w:val="right"/>
        <w:rPr>
          <w:sz w:val="36"/>
          <w:szCs w:val="36"/>
        </w:rPr>
      </w:pPr>
    </w:p>
    <w:p w:rsidR="00FE168F" w:rsidRPr="00FE168F" w:rsidRDefault="00FE168F" w:rsidP="00FE168F">
      <w:pPr>
        <w:jc w:val="right"/>
        <w:rPr>
          <w:sz w:val="36"/>
          <w:szCs w:val="36"/>
        </w:rPr>
      </w:pPr>
    </w:p>
    <w:p w:rsidR="00B82667" w:rsidRPr="00FE168F" w:rsidRDefault="00FE168F" w:rsidP="00FE168F">
      <w:pPr>
        <w:jc w:val="right"/>
        <w:rPr>
          <w:sz w:val="36"/>
          <w:szCs w:val="36"/>
        </w:rPr>
      </w:pPr>
      <w:r w:rsidRPr="00FE168F">
        <w:rPr>
          <w:sz w:val="36"/>
          <w:szCs w:val="36"/>
        </w:rPr>
        <w:t>……………………</w:t>
      </w:r>
    </w:p>
    <w:p w:rsidR="00FE168F" w:rsidRPr="00FE168F" w:rsidRDefault="00FE168F" w:rsidP="00FE168F">
      <w:pPr>
        <w:jc w:val="right"/>
        <w:rPr>
          <w:sz w:val="36"/>
          <w:szCs w:val="36"/>
        </w:rPr>
      </w:pPr>
    </w:p>
    <w:p w:rsidR="00FE168F" w:rsidRPr="00FE168F" w:rsidRDefault="00FE168F" w:rsidP="00FE168F">
      <w:pPr>
        <w:jc w:val="right"/>
        <w:rPr>
          <w:sz w:val="36"/>
          <w:szCs w:val="36"/>
        </w:rPr>
      </w:pPr>
      <w:r w:rsidRPr="00FE168F">
        <w:rPr>
          <w:sz w:val="36"/>
          <w:szCs w:val="36"/>
        </w:rPr>
        <w:t>własnoręczny podpis</w:t>
      </w:r>
    </w:p>
    <w:p w:rsidR="00FE168F" w:rsidRDefault="00FE168F">
      <w:pPr>
        <w:spacing w:after="200" w:line="276" w:lineRule="auto"/>
        <w:rPr>
          <w:sz w:val="36"/>
          <w:szCs w:val="36"/>
        </w:rPr>
      </w:pPr>
      <w:r>
        <w:rPr>
          <w:sz w:val="36"/>
          <w:szCs w:val="36"/>
        </w:rPr>
        <w:br w:type="page"/>
      </w:r>
    </w:p>
    <w:p w:rsidR="00FE168F" w:rsidRDefault="00FE168F" w:rsidP="00C04371">
      <w:pPr>
        <w:ind w:firstLine="0"/>
        <w:rPr>
          <w:sz w:val="36"/>
          <w:szCs w:val="36"/>
        </w:rPr>
      </w:pPr>
      <w:r>
        <w:rPr>
          <w:sz w:val="36"/>
          <w:szCs w:val="36"/>
        </w:rPr>
        <w:lastRenderedPageBreak/>
        <w:t>Spis treści</w:t>
      </w:r>
    </w:p>
    <w:p w:rsidR="000954A1" w:rsidRDefault="007C12B6">
      <w:pPr>
        <w:pStyle w:val="Spistreci1"/>
        <w:tabs>
          <w:tab w:val="left" w:pos="1320"/>
          <w:tab w:val="right" w:leader="dot" w:pos="9082"/>
        </w:tabs>
        <w:rPr>
          <w:rFonts w:asciiTheme="minorHAnsi" w:eastAsiaTheme="minorEastAsia" w:hAnsiTheme="minorHAnsi" w:cstheme="minorBidi"/>
          <w:noProof/>
          <w:sz w:val="22"/>
          <w:szCs w:val="22"/>
        </w:rPr>
      </w:pPr>
      <w:r>
        <w:rPr>
          <w:sz w:val="36"/>
          <w:szCs w:val="36"/>
        </w:rPr>
        <w:fldChar w:fldCharType="begin"/>
      </w:r>
      <w:r w:rsidR="00FE168F">
        <w:rPr>
          <w:sz w:val="36"/>
          <w:szCs w:val="36"/>
        </w:rPr>
        <w:instrText xml:space="preserve"> TOC  \* MERGEFORMAT </w:instrText>
      </w:r>
      <w:r>
        <w:rPr>
          <w:sz w:val="36"/>
          <w:szCs w:val="36"/>
        </w:rPr>
        <w:fldChar w:fldCharType="separate"/>
      </w:r>
      <w:r w:rsidR="000954A1" w:rsidRPr="00855A35">
        <w:rPr>
          <w:noProof/>
        </w:rPr>
        <w:t>1.</w:t>
      </w:r>
      <w:r w:rsidR="000954A1">
        <w:rPr>
          <w:rFonts w:asciiTheme="minorHAnsi" w:eastAsiaTheme="minorEastAsia" w:hAnsiTheme="minorHAnsi" w:cstheme="minorBidi"/>
          <w:noProof/>
          <w:sz w:val="22"/>
          <w:szCs w:val="22"/>
        </w:rPr>
        <w:tab/>
      </w:r>
      <w:r w:rsidR="000954A1">
        <w:rPr>
          <w:noProof/>
        </w:rPr>
        <w:t>Wstęp</w:t>
      </w:r>
      <w:r w:rsidR="000954A1">
        <w:rPr>
          <w:noProof/>
        </w:rPr>
        <w:tab/>
      </w:r>
      <w:r w:rsidR="000954A1">
        <w:rPr>
          <w:noProof/>
        </w:rPr>
        <w:fldChar w:fldCharType="begin"/>
      </w:r>
      <w:r w:rsidR="000954A1">
        <w:rPr>
          <w:noProof/>
        </w:rPr>
        <w:instrText xml:space="preserve"> PAGEREF _Toc257490791 \h </w:instrText>
      </w:r>
      <w:r w:rsidR="000954A1">
        <w:rPr>
          <w:noProof/>
        </w:rPr>
      </w:r>
      <w:r w:rsidR="000954A1">
        <w:rPr>
          <w:noProof/>
        </w:rPr>
        <w:fldChar w:fldCharType="separate"/>
      </w:r>
      <w:r w:rsidR="000954A1">
        <w:rPr>
          <w:noProof/>
        </w:rPr>
        <w:t>6</w:t>
      </w:r>
      <w:r w:rsidR="000954A1">
        <w:rPr>
          <w:noProof/>
        </w:rPr>
        <w:fldChar w:fldCharType="end"/>
      </w:r>
    </w:p>
    <w:p w:rsidR="000954A1" w:rsidRDefault="000954A1">
      <w:pPr>
        <w:pStyle w:val="Spistreci1"/>
        <w:tabs>
          <w:tab w:val="left" w:pos="1320"/>
          <w:tab w:val="right" w:leader="dot" w:pos="908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Równoległe przetwarzanie z zastosowaniem GPU</w:t>
      </w:r>
      <w:r>
        <w:rPr>
          <w:noProof/>
        </w:rPr>
        <w:tab/>
      </w:r>
      <w:r>
        <w:rPr>
          <w:noProof/>
        </w:rPr>
        <w:fldChar w:fldCharType="begin"/>
      </w:r>
      <w:r>
        <w:rPr>
          <w:noProof/>
        </w:rPr>
        <w:instrText xml:space="preserve"> PAGEREF _Toc257490792 \h </w:instrText>
      </w:r>
      <w:r>
        <w:rPr>
          <w:noProof/>
        </w:rPr>
      </w:r>
      <w:r>
        <w:rPr>
          <w:noProof/>
        </w:rPr>
        <w:fldChar w:fldCharType="separate"/>
      </w:r>
      <w:r>
        <w:rPr>
          <w:noProof/>
        </w:rPr>
        <w:t>6</w:t>
      </w:r>
      <w:r>
        <w:rPr>
          <w:noProof/>
        </w:rPr>
        <w:fldChar w:fldCharType="end"/>
      </w:r>
    </w:p>
    <w:p w:rsidR="000954A1" w:rsidRDefault="000954A1">
      <w:pPr>
        <w:pStyle w:val="Spistreci1"/>
        <w:tabs>
          <w:tab w:val="left" w:pos="1320"/>
          <w:tab w:val="right" w:leader="dot" w:pos="908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Sztuczne sieci neuronowe</w:t>
      </w:r>
      <w:r>
        <w:rPr>
          <w:noProof/>
        </w:rPr>
        <w:tab/>
      </w:r>
      <w:r>
        <w:rPr>
          <w:noProof/>
        </w:rPr>
        <w:fldChar w:fldCharType="begin"/>
      </w:r>
      <w:r>
        <w:rPr>
          <w:noProof/>
        </w:rPr>
        <w:instrText xml:space="preserve"> PAGEREF _Toc257490793 \h </w:instrText>
      </w:r>
      <w:r>
        <w:rPr>
          <w:noProof/>
        </w:rPr>
      </w:r>
      <w:r>
        <w:rPr>
          <w:noProof/>
        </w:rPr>
        <w:fldChar w:fldCharType="separate"/>
      </w:r>
      <w:r>
        <w:rPr>
          <w:noProof/>
        </w:rPr>
        <w:t>7</w:t>
      </w:r>
      <w:r>
        <w:rPr>
          <w:noProof/>
        </w:rPr>
        <w:fldChar w:fldCharType="end"/>
      </w:r>
    </w:p>
    <w:p w:rsidR="000954A1" w:rsidRDefault="000954A1">
      <w:pPr>
        <w:pStyle w:val="Spistreci1"/>
        <w:tabs>
          <w:tab w:val="left" w:pos="1320"/>
          <w:tab w:val="right" w:leader="dot" w:pos="908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Implementacja sztucznych sieci neuronowych na GPU</w:t>
      </w:r>
      <w:r>
        <w:rPr>
          <w:noProof/>
        </w:rPr>
        <w:tab/>
      </w:r>
      <w:r>
        <w:rPr>
          <w:noProof/>
        </w:rPr>
        <w:fldChar w:fldCharType="begin"/>
      </w:r>
      <w:r>
        <w:rPr>
          <w:noProof/>
        </w:rPr>
        <w:instrText xml:space="preserve"> PAGEREF _Toc257490794 \h </w:instrText>
      </w:r>
      <w:r>
        <w:rPr>
          <w:noProof/>
        </w:rPr>
      </w:r>
      <w:r>
        <w:rPr>
          <w:noProof/>
        </w:rPr>
        <w:fldChar w:fldCharType="separate"/>
      </w:r>
      <w:r>
        <w:rPr>
          <w:noProof/>
        </w:rPr>
        <w:t>8</w:t>
      </w:r>
      <w:r>
        <w:rPr>
          <w:noProof/>
        </w:rPr>
        <w:fldChar w:fldCharType="end"/>
      </w:r>
    </w:p>
    <w:p w:rsidR="000954A1" w:rsidRDefault="000954A1">
      <w:pPr>
        <w:pStyle w:val="Spistreci1"/>
        <w:tabs>
          <w:tab w:val="left" w:pos="1320"/>
          <w:tab w:val="right" w:leader="dot" w:pos="908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Implementacja sztucznych sieci neuronowych na GPU</w:t>
      </w:r>
      <w:r>
        <w:rPr>
          <w:noProof/>
        </w:rPr>
        <w:tab/>
      </w:r>
      <w:r>
        <w:rPr>
          <w:noProof/>
        </w:rPr>
        <w:fldChar w:fldCharType="begin"/>
      </w:r>
      <w:r>
        <w:rPr>
          <w:noProof/>
        </w:rPr>
        <w:instrText xml:space="preserve"> PAGEREF _Toc257490795 \h </w:instrText>
      </w:r>
      <w:r>
        <w:rPr>
          <w:noProof/>
        </w:rPr>
      </w:r>
      <w:r>
        <w:rPr>
          <w:noProof/>
        </w:rPr>
        <w:fldChar w:fldCharType="separate"/>
      </w:r>
      <w:r>
        <w:rPr>
          <w:noProof/>
        </w:rPr>
        <w:t>9</w:t>
      </w:r>
      <w:r>
        <w:rPr>
          <w:noProof/>
        </w:rPr>
        <w:fldChar w:fldCharType="end"/>
      </w:r>
    </w:p>
    <w:p w:rsidR="000954A1" w:rsidRDefault="000954A1">
      <w:pPr>
        <w:pStyle w:val="Spistreci1"/>
        <w:tabs>
          <w:tab w:val="left" w:pos="1320"/>
          <w:tab w:val="right" w:leader="dot" w:pos="908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Biblioteka CNL</w:t>
      </w:r>
      <w:r>
        <w:rPr>
          <w:noProof/>
        </w:rPr>
        <w:tab/>
      </w:r>
      <w:r>
        <w:rPr>
          <w:noProof/>
        </w:rPr>
        <w:fldChar w:fldCharType="begin"/>
      </w:r>
      <w:r>
        <w:rPr>
          <w:noProof/>
        </w:rPr>
        <w:instrText xml:space="preserve"> PAGEREF _Toc257490796 \h </w:instrText>
      </w:r>
      <w:r>
        <w:rPr>
          <w:noProof/>
        </w:rPr>
      </w:r>
      <w:r>
        <w:rPr>
          <w:noProof/>
        </w:rPr>
        <w:fldChar w:fldCharType="separate"/>
      </w:r>
      <w:r>
        <w:rPr>
          <w:noProof/>
        </w:rPr>
        <w:t>10</w:t>
      </w:r>
      <w:r>
        <w:rPr>
          <w:noProof/>
        </w:rPr>
        <w:fldChar w:fldCharType="end"/>
      </w:r>
    </w:p>
    <w:p w:rsidR="000954A1" w:rsidRDefault="000954A1">
      <w:pPr>
        <w:pStyle w:val="Spistreci2"/>
        <w:tabs>
          <w:tab w:val="left" w:pos="1540"/>
          <w:tab w:val="right" w:leader="dot" w:pos="9082"/>
        </w:tabs>
        <w:rPr>
          <w:rFonts w:asciiTheme="minorHAnsi" w:eastAsiaTheme="minorEastAsia" w:hAnsiTheme="minorHAnsi" w:cstheme="minorBidi"/>
          <w:noProof/>
          <w:sz w:val="22"/>
          <w:szCs w:val="22"/>
        </w:rPr>
      </w:pPr>
      <w:r>
        <w:rPr>
          <w:noProof/>
        </w:rPr>
        <w:t>A.</w:t>
      </w:r>
      <w:r>
        <w:rPr>
          <w:rFonts w:asciiTheme="minorHAnsi" w:eastAsiaTheme="minorEastAsia" w:hAnsiTheme="minorHAnsi" w:cstheme="minorBidi"/>
          <w:noProof/>
          <w:sz w:val="22"/>
          <w:szCs w:val="22"/>
        </w:rPr>
        <w:tab/>
      </w:r>
      <w:r>
        <w:rPr>
          <w:noProof/>
        </w:rPr>
        <w:t>Zakres programu</w:t>
      </w:r>
      <w:r>
        <w:rPr>
          <w:noProof/>
        </w:rPr>
        <w:tab/>
      </w:r>
      <w:r>
        <w:rPr>
          <w:noProof/>
        </w:rPr>
        <w:fldChar w:fldCharType="begin"/>
      </w:r>
      <w:r>
        <w:rPr>
          <w:noProof/>
        </w:rPr>
        <w:instrText xml:space="preserve"> PAGEREF _Toc257490797 \h </w:instrText>
      </w:r>
      <w:r>
        <w:rPr>
          <w:noProof/>
        </w:rPr>
      </w:r>
      <w:r>
        <w:rPr>
          <w:noProof/>
        </w:rPr>
        <w:fldChar w:fldCharType="separate"/>
      </w:r>
      <w:r>
        <w:rPr>
          <w:noProof/>
        </w:rPr>
        <w:t>10</w:t>
      </w:r>
      <w:r>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a)</w:t>
      </w:r>
      <w:r>
        <w:rPr>
          <w:rFonts w:asciiTheme="minorHAnsi" w:eastAsiaTheme="minorEastAsia" w:hAnsiTheme="minorHAnsi" w:cstheme="minorBidi"/>
          <w:noProof/>
          <w:sz w:val="22"/>
          <w:szCs w:val="22"/>
        </w:rPr>
        <w:tab/>
      </w:r>
      <w:r>
        <w:rPr>
          <w:noProof/>
        </w:rPr>
        <w:t>Ogólny projekt aplikacji</w:t>
      </w:r>
      <w:r>
        <w:rPr>
          <w:noProof/>
        </w:rPr>
        <w:tab/>
      </w:r>
      <w:r>
        <w:rPr>
          <w:noProof/>
        </w:rPr>
        <w:fldChar w:fldCharType="begin"/>
      </w:r>
      <w:r>
        <w:rPr>
          <w:noProof/>
        </w:rPr>
        <w:instrText xml:space="preserve"> PAGEREF _Toc257490798 \h </w:instrText>
      </w:r>
      <w:r>
        <w:rPr>
          <w:noProof/>
        </w:rPr>
      </w:r>
      <w:r>
        <w:rPr>
          <w:noProof/>
        </w:rPr>
        <w:fldChar w:fldCharType="separate"/>
      </w:r>
      <w:r>
        <w:rPr>
          <w:noProof/>
        </w:rPr>
        <w:t>10</w:t>
      </w:r>
      <w:r>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b)</w:t>
      </w:r>
      <w:r>
        <w:rPr>
          <w:rFonts w:asciiTheme="minorHAnsi" w:eastAsiaTheme="minorEastAsia" w:hAnsiTheme="minorHAnsi" w:cstheme="minorBidi"/>
          <w:noProof/>
          <w:sz w:val="22"/>
          <w:szCs w:val="22"/>
        </w:rPr>
        <w:tab/>
      </w:r>
      <w:r>
        <w:rPr>
          <w:noProof/>
        </w:rPr>
        <w:t>Zastosowania programu.</w:t>
      </w:r>
      <w:r>
        <w:rPr>
          <w:noProof/>
        </w:rPr>
        <w:tab/>
      </w:r>
      <w:r>
        <w:rPr>
          <w:noProof/>
        </w:rPr>
        <w:fldChar w:fldCharType="begin"/>
      </w:r>
      <w:r>
        <w:rPr>
          <w:noProof/>
        </w:rPr>
        <w:instrText xml:space="preserve"> PAGEREF _Toc257490799 \h </w:instrText>
      </w:r>
      <w:r>
        <w:rPr>
          <w:noProof/>
        </w:rPr>
      </w:r>
      <w:r>
        <w:rPr>
          <w:noProof/>
        </w:rPr>
        <w:fldChar w:fldCharType="separate"/>
      </w:r>
      <w:r>
        <w:rPr>
          <w:noProof/>
        </w:rPr>
        <w:t>11</w:t>
      </w:r>
      <w:r>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c)</w:t>
      </w:r>
      <w:r>
        <w:rPr>
          <w:rFonts w:asciiTheme="minorHAnsi" w:eastAsiaTheme="minorEastAsia" w:hAnsiTheme="minorHAnsi" w:cstheme="minorBidi"/>
          <w:noProof/>
          <w:sz w:val="22"/>
          <w:szCs w:val="22"/>
        </w:rPr>
        <w:tab/>
      </w:r>
      <w:r>
        <w:rPr>
          <w:noProof/>
        </w:rPr>
        <w:t>Diagramy:</w:t>
      </w:r>
      <w:r>
        <w:rPr>
          <w:noProof/>
        </w:rPr>
        <w:tab/>
      </w:r>
      <w:r>
        <w:rPr>
          <w:noProof/>
        </w:rPr>
        <w:fldChar w:fldCharType="begin"/>
      </w:r>
      <w:r>
        <w:rPr>
          <w:noProof/>
        </w:rPr>
        <w:instrText xml:space="preserve"> PAGEREF _Toc257490800 \h </w:instrText>
      </w:r>
      <w:r>
        <w:rPr>
          <w:noProof/>
        </w:rPr>
      </w:r>
      <w:r>
        <w:rPr>
          <w:noProof/>
        </w:rPr>
        <w:fldChar w:fldCharType="separate"/>
      </w:r>
      <w:r>
        <w:rPr>
          <w:noProof/>
        </w:rPr>
        <w:t>11</w:t>
      </w:r>
      <w:r>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d)</w:t>
      </w:r>
      <w:r>
        <w:rPr>
          <w:rFonts w:asciiTheme="minorHAnsi" w:eastAsiaTheme="minorEastAsia" w:hAnsiTheme="minorHAnsi" w:cstheme="minorBidi"/>
          <w:noProof/>
          <w:sz w:val="22"/>
          <w:szCs w:val="22"/>
        </w:rPr>
        <w:tab/>
      </w:r>
      <w:r>
        <w:rPr>
          <w:noProof/>
        </w:rPr>
        <w:t>Struktura plików danych (Opis struktury pliku XML i wczytywanego pliku csv – dane sieci oraz testów). Sekwencja, co się robi przy wczytywaniu i zapisywaniu plikow.</w:t>
      </w:r>
      <w:r>
        <w:rPr>
          <w:noProof/>
        </w:rPr>
        <w:tab/>
      </w:r>
      <w:r>
        <w:rPr>
          <w:noProof/>
        </w:rPr>
        <w:fldChar w:fldCharType="begin"/>
      </w:r>
      <w:r>
        <w:rPr>
          <w:noProof/>
        </w:rPr>
        <w:instrText xml:space="preserve"> PAGEREF _Toc257490801 \h </w:instrText>
      </w:r>
      <w:r>
        <w:rPr>
          <w:noProof/>
        </w:rPr>
      </w:r>
      <w:r>
        <w:rPr>
          <w:noProof/>
        </w:rPr>
        <w:fldChar w:fldCharType="separate"/>
      </w:r>
      <w:r>
        <w:rPr>
          <w:noProof/>
        </w:rPr>
        <w:t>15</w:t>
      </w:r>
      <w:r>
        <w:rPr>
          <w:noProof/>
        </w:rPr>
        <w:fldChar w:fldCharType="end"/>
      </w:r>
    </w:p>
    <w:p w:rsidR="000954A1" w:rsidRDefault="000954A1">
      <w:pPr>
        <w:pStyle w:val="Spistreci4"/>
        <w:tabs>
          <w:tab w:val="left" w:pos="1776"/>
          <w:tab w:val="right" w:leader="dot" w:pos="9082"/>
        </w:tabs>
        <w:rPr>
          <w:rFonts w:asciiTheme="minorHAnsi" w:eastAsiaTheme="minorEastAsia" w:hAnsiTheme="minorHAnsi" w:cstheme="minorBidi"/>
          <w:noProof/>
          <w:sz w:val="22"/>
          <w:szCs w:val="22"/>
        </w:rPr>
      </w:pPr>
      <w:r>
        <w:rPr>
          <w:noProof/>
        </w:rPr>
        <w:t>i.</w:t>
      </w:r>
      <w:r>
        <w:rPr>
          <w:rFonts w:asciiTheme="minorHAnsi" w:eastAsiaTheme="minorEastAsia" w:hAnsiTheme="minorHAnsi" w:cstheme="minorBidi"/>
          <w:noProof/>
          <w:sz w:val="22"/>
          <w:szCs w:val="22"/>
        </w:rPr>
        <w:tab/>
      </w:r>
      <w:r>
        <w:rPr>
          <w:noProof/>
        </w:rPr>
        <w:t>Plik zestawu testów CSV</w:t>
      </w:r>
      <w:r>
        <w:rPr>
          <w:noProof/>
        </w:rPr>
        <w:tab/>
      </w:r>
      <w:r>
        <w:rPr>
          <w:noProof/>
        </w:rPr>
        <w:fldChar w:fldCharType="begin"/>
      </w:r>
      <w:r>
        <w:rPr>
          <w:noProof/>
        </w:rPr>
        <w:instrText xml:space="preserve"> PAGEREF _Toc257490802 \h </w:instrText>
      </w:r>
      <w:r>
        <w:rPr>
          <w:noProof/>
        </w:rPr>
      </w:r>
      <w:r>
        <w:rPr>
          <w:noProof/>
        </w:rPr>
        <w:fldChar w:fldCharType="separate"/>
      </w:r>
      <w:r>
        <w:rPr>
          <w:noProof/>
        </w:rPr>
        <w:t>16</w:t>
      </w:r>
      <w:r>
        <w:rPr>
          <w:noProof/>
        </w:rPr>
        <w:fldChar w:fldCharType="end"/>
      </w:r>
    </w:p>
    <w:p w:rsidR="000954A1" w:rsidRDefault="000954A1">
      <w:pPr>
        <w:pStyle w:val="Spistreci4"/>
        <w:tabs>
          <w:tab w:val="left" w:pos="1842"/>
          <w:tab w:val="right" w:leader="dot" w:pos="9082"/>
        </w:tabs>
        <w:rPr>
          <w:rFonts w:asciiTheme="minorHAnsi" w:eastAsiaTheme="minorEastAsia" w:hAnsiTheme="minorHAnsi" w:cstheme="minorBidi"/>
          <w:noProof/>
          <w:sz w:val="22"/>
          <w:szCs w:val="22"/>
        </w:rPr>
      </w:pPr>
      <w:r w:rsidRPr="00855A35">
        <w:rPr>
          <w:rFonts w:eastAsiaTheme="minorHAnsi"/>
          <w:noProof/>
          <w:lang w:eastAsia="en-US"/>
        </w:rPr>
        <w:t>ii.</w:t>
      </w:r>
      <w:r>
        <w:rPr>
          <w:rFonts w:asciiTheme="minorHAnsi" w:eastAsiaTheme="minorEastAsia" w:hAnsiTheme="minorHAnsi" w:cstheme="minorBidi"/>
          <w:noProof/>
          <w:sz w:val="22"/>
          <w:szCs w:val="22"/>
        </w:rPr>
        <w:tab/>
      </w:r>
      <w:r w:rsidRPr="00855A35">
        <w:rPr>
          <w:rFonts w:eastAsiaTheme="minorHAnsi"/>
          <w:noProof/>
          <w:lang w:eastAsia="en-US"/>
        </w:rPr>
        <w:t>Plik zestawu testów XML</w:t>
      </w:r>
      <w:r>
        <w:rPr>
          <w:noProof/>
        </w:rPr>
        <w:tab/>
      </w:r>
      <w:r>
        <w:rPr>
          <w:noProof/>
        </w:rPr>
        <w:fldChar w:fldCharType="begin"/>
      </w:r>
      <w:r>
        <w:rPr>
          <w:noProof/>
        </w:rPr>
        <w:instrText xml:space="preserve"> PAGEREF _Toc257490803 \h </w:instrText>
      </w:r>
      <w:r>
        <w:rPr>
          <w:noProof/>
        </w:rPr>
      </w:r>
      <w:r>
        <w:rPr>
          <w:noProof/>
        </w:rPr>
        <w:fldChar w:fldCharType="separate"/>
      </w:r>
      <w:r>
        <w:rPr>
          <w:noProof/>
        </w:rPr>
        <w:t>16</w:t>
      </w:r>
      <w:r>
        <w:rPr>
          <w:noProof/>
        </w:rPr>
        <w:fldChar w:fldCharType="end"/>
      </w:r>
    </w:p>
    <w:p w:rsidR="000954A1" w:rsidRDefault="000954A1">
      <w:pPr>
        <w:pStyle w:val="Spistreci4"/>
        <w:tabs>
          <w:tab w:val="left" w:pos="1909"/>
          <w:tab w:val="right" w:leader="dot" w:pos="9082"/>
        </w:tabs>
        <w:rPr>
          <w:rFonts w:asciiTheme="minorHAnsi" w:eastAsiaTheme="minorEastAsia" w:hAnsiTheme="minorHAnsi" w:cstheme="minorBidi"/>
          <w:noProof/>
          <w:sz w:val="22"/>
          <w:szCs w:val="22"/>
        </w:rPr>
      </w:pPr>
      <w:r>
        <w:rPr>
          <w:noProof/>
        </w:rPr>
        <w:t>iii.</w:t>
      </w:r>
      <w:r>
        <w:rPr>
          <w:rFonts w:asciiTheme="minorHAnsi" w:eastAsiaTheme="minorEastAsia" w:hAnsiTheme="minorHAnsi" w:cstheme="minorBidi"/>
          <w:noProof/>
          <w:sz w:val="22"/>
          <w:szCs w:val="22"/>
        </w:rPr>
        <w:tab/>
      </w:r>
      <w:r>
        <w:rPr>
          <w:noProof/>
        </w:rPr>
        <w:t>Format Sieci MLP w XML</w:t>
      </w:r>
      <w:r>
        <w:rPr>
          <w:noProof/>
        </w:rPr>
        <w:tab/>
      </w:r>
      <w:r>
        <w:rPr>
          <w:noProof/>
        </w:rPr>
        <w:fldChar w:fldCharType="begin"/>
      </w:r>
      <w:r>
        <w:rPr>
          <w:noProof/>
        </w:rPr>
        <w:instrText xml:space="preserve"> PAGEREF _Toc257490804 \h </w:instrText>
      </w:r>
      <w:r>
        <w:rPr>
          <w:noProof/>
        </w:rPr>
      </w:r>
      <w:r>
        <w:rPr>
          <w:noProof/>
        </w:rPr>
        <w:fldChar w:fldCharType="separate"/>
      </w:r>
      <w:r>
        <w:rPr>
          <w:noProof/>
        </w:rPr>
        <w:t>18</w:t>
      </w:r>
      <w:r>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e)</w:t>
      </w:r>
      <w:r>
        <w:rPr>
          <w:rFonts w:asciiTheme="minorHAnsi" w:eastAsiaTheme="minorEastAsia" w:hAnsiTheme="minorHAnsi" w:cstheme="minorBidi"/>
          <w:noProof/>
          <w:sz w:val="22"/>
          <w:szCs w:val="22"/>
        </w:rPr>
        <w:tab/>
      </w:r>
      <w:r>
        <w:rPr>
          <w:noProof/>
        </w:rPr>
        <w:t>Katalogi i pliki w projekcie (Struktura plików i rola każdego pliku)</w:t>
      </w:r>
      <w:r>
        <w:rPr>
          <w:noProof/>
        </w:rPr>
        <w:tab/>
      </w:r>
      <w:r>
        <w:rPr>
          <w:noProof/>
        </w:rPr>
        <w:fldChar w:fldCharType="begin"/>
      </w:r>
      <w:r>
        <w:rPr>
          <w:noProof/>
        </w:rPr>
        <w:instrText xml:space="preserve"> PAGEREF _Toc257490805 \h </w:instrText>
      </w:r>
      <w:r>
        <w:rPr>
          <w:noProof/>
        </w:rPr>
      </w:r>
      <w:r>
        <w:rPr>
          <w:noProof/>
        </w:rPr>
        <w:fldChar w:fldCharType="separate"/>
      </w:r>
      <w:r>
        <w:rPr>
          <w:noProof/>
        </w:rPr>
        <w:t>19</w:t>
      </w:r>
      <w:r>
        <w:rPr>
          <w:noProof/>
        </w:rPr>
        <w:fldChar w:fldCharType="end"/>
      </w:r>
    </w:p>
    <w:p w:rsidR="000954A1" w:rsidRDefault="000954A1">
      <w:pPr>
        <w:pStyle w:val="Spistreci2"/>
        <w:tabs>
          <w:tab w:val="left" w:pos="1540"/>
          <w:tab w:val="right" w:leader="dot" w:pos="9082"/>
        </w:tabs>
        <w:rPr>
          <w:rFonts w:asciiTheme="minorHAnsi" w:eastAsiaTheme="minorEastAsia" w:hAnsiTheme="minorHAnsi" w:cstheme="minorBidi"/>
          <w:noProof/>
          <w:sz w:val="22"/>
          <w:szCs w:val="22"/>
        </w:rPr>
      </w:pPr>
      <w:r>
        <w:rPr>
          <w:noProof/>
        </w:rPr>
        <w:t>B.</w:t>
      </w:r>
      <w:r>
        <w:rPr>
          <w:rFonts w:asciiTheme="minorHAnsi" w:eastAsiaTheme="minorEastAsia" w:hAnsiTheme="minorHAnsi" w:cstheme="minorBidi"/>
          <w:noProof/>
          <w:sz w:val="22"/>
          <w:szCs w:val="22"/>
        </w:rPr>
        <w:tab/>
      </w:r>
      <w:r>
        <w:rPr>
          <w:noProof/>
        </w:rPr>
        <w:t>Część CPU</w:t>
      </w:r>
      <w:r>
        <w:rPr>
          <w:noProof/>
        </w:rPr>
        <w:tab/>
      </w:r>
      <w:r>
        <w:rPr>
          <w:noProof/>
        </w:rPr>
        <w:fldChar w:fldCharType="begin"/>
      </w:r>
      <w:r>
        <w:rPr>
          <w:noProof/>
        </w:rPr>
        <w:instrText xml:space="preserve"> PAGEREF _Toc257490806 \h </w:instrText>
      </w:r>
      <w:r>
        <w:rPr>
          <w:noProof/>
        </w:rPr>
      </w:r>
      <w:r>
        <w:rPr>
          <w:noProof/>
        </w:rPr>
        <w:fldChar w:fldCharType="separate"/>
      </w:r>
      <w:r>
        <w:rPr>
          <w:noProof/>
        </w:rPr>
        <w:t>20</w:t>
      </w:r>
      <w:r>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a)</w:t>
      </w:r>
      <w:r>
        <w:rPr>
          <w:rFonts w:asciiTheme="minorHAnsi" w:eastAsiaTheme="minorEastAsia" w:hAnsiTheme="minorHAnsi" w:cstheme="minorBidi"/>
          <w:noProof/>
          <w:sz w:val="22"/>
          <w:szCs w:val="22"/>
        </w:rPr>
        <w:tab/>
      </w:r>
      <w:r>
        <w:rPr>
          <w:noProof/>
        </w:rPr>
        <w:t>Podejście CPU do aplikacji wykonującej MLP</w:t>
      </w:r>
      <w:r>
        <w:rPr>
          <w:noProof/>
        </w:rPr>
        <w:tab/>
      </w:r>
      <w:r>
        <w:rPr>
          <w:noProof/>
        </w:rPr>
        <w:fldChar w:fldCharType="begin"/>
      </w:r>
      <w:r>
        <w:rPr>
          <w:noProof/>
        </w:rPr>
        <w:instrText xml:space="preserve"> PAGEREF _Toc257490807 \h </w:instrText>
      </w:r>
      <w:r>
        <w:rPr>
          <w:noProof/>
        </w:rPr>
      </w:r>
      <w:r>
        <w:rPr>
          <w:noProof/>
        </w:rPr>
        <w:fldChar w:fldCharType="separate"/>
      </w:r>
      <w:r>
        <w:rPr>
          <w:noProof/>
        </w:rPr>
        <w:t>21</w:t>
      </w:r>
      <w:r>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b)</w:t>
      </w:r>
      <w:r>
        <w:rPr>
          <w:rFonts w:asciiTheme="minorHAnsi" w:eastAsiaTheme="minorEastAsia" w:hAnsiTheme="minorHAnsi" w:cstheme="minorBidi"/>
          <w:noProof/>
          <w:sz w:val="22"/>
          <w:szCs w:val="22"/>
        </w:rPr>
        <w:tab/>
      </w:r>
      <w:r>
        <w:rPr>
          <w:noProof/>
        </w:rPr>
        <w:t>Zewnętrzne biblioteki (mersenne twister, TinyXML)</w:t>
      </w:r>
      <w:r>
        <w:rPr>
          <w:noProof/>
        </w:rPr>
        <w:tab/>
      </w:r>
      <w:r>
        <w:rPr>
          <w:noProof/>
        </w:rPr>
        <w:fldChar w:fldCharType="begin"/>
      </w:r>
      <w:r>
        <w:rPr>
          <w:noProof/>
        </w:rPr>
        <w:instrText xml:space="preserve"> PAGEREF _Toc257490808 \h </w:instrText>
      </w:r>
      <w:r>
        <w:rPr>
          <w:noProof/>
        </w:rPr>
      </w:r>
      <w:r>
        <w:rPr>
          <w:noProof/>
        </w:rPr>
        <w:fldChar w:fldCharType="separate"/>
      </w:r>
      <w:r>
        <w:rPr>
          <w:noProof/>
        </w:rPr>
        <w:t>21</w:t>
      </w:r>
      <w:r>
        <w:rPr>
          <w:noProof/>
        </w:rPr>
        <w:fldChar w:fldCharType="end"/>
      </w:r>
    </w:p>
    <w:p w:rsidR="000954A1" w:rsidRDefault="000954A1">
      <w:pPr>
        <w:pStyle w:val="Spistreci2"/>
        <w:tabs>
          <w:tab w:val="left" w:pos="1540"/>
          <w:tab w:val="right" w:leader="dot" w:pos="9082"/>
        </w:tabs>
        <w:rPr>
          <w:rFonts w:asciiTheme="minorHAnsi" w:eastAsiaTheme="minorEastAsia" w:hAnsiTheme="minorHAnsi" w:cstheme="minorBidi"/>
          <w:noProof/>
          <w:sz w:val="22"/>
          <w:szCs w:val="22"/>
        </w:rPr>
      </w:pPr>
      <w:r>
        <w:rPr>
          <w:noProof/>
        </w:rPr>
        <w:t>C.</w:t>
      </w:r>
      <w:r>
        <w:rPr>
          <w:rFonts w:asciiTheme="minorHAnsi" w:eastAsiaTheme="minorEastAsia" w:hAnsiTheme="minorHAnsi" w:cstheme="minorBidi"/>
          <w:noProof/>
          <w:sz w:val="22"/>
          <w:szCs w:val="22"/>
        </w:rPr>
        <w:tab/>
      </w:r>
      <w:r>
        <w:rPr>
          <w:noProof/>
        </w:rPr>
        <w:t>Część GPU</w:t>
      </w:r>
      <w:r>
        <w:rPr>
          <w:noProof/>
        </w:rPr>
        <w:tab/>
      </w:r>
      <w:r>
        <w:rPr>
          <w:noProof/>
        </w:rPr>
        <w:fldChar w:fldCharType="begin"/>
      </w:r>
      <w:r>
        <w:rPr>
          <w:noProof/>
        </w:rPr>
        <w:instrText xml:space="preserve"> PAGEREF _Toc257490809 \h </w:instrText>
      </w:r>
      <w:r>
        <w:rPr>
          <w:noProof/>
        </w:rPr>
      </w:r>
      <w:r>
        <w:rPr>
          <w:noProof/>
        </w:rPr>
        <w:fldChar w:fldCharType="separate"/>
      </w:r>
      <w:r>
        <w:rPr>
          <w:noProof/>
        </w:rPr>
        <w:t>22</w:t>
      </w:r>
      <w:r>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a)</w:t>
      </w:r>
      <w:r>
        <w:rPr>
          <w:rFonts w:asciiTheme="minorHAnsi" w:eastAsiaTheme="minorEastAsia" w:hAnsiTheme="minorHAnsi" w:cstheme="minorBidi"/>
          <w:noProof/>
          <w:sz w:val="22"/>
          <w:szCs w:val="22"/>
        </w:rPr>
        <w:tab/>
      </w:r>
      <w:r>
        <w:rPr>
          <w:noProof/>
        </w:rPr>
        <w:t>Implementacja uruchamiania i trenowania sieci na GPU</w:t>
      </w:r>
      <w:r>
        <w:rPr>
          <w:noProof/>
        </w:rPr>
        <w:tab/>
      </w:r>
      <w:r>
        <w:rPr>
          <w:noProof/>
        </w:rPr>
        <w:fldChar w:fldCharType="begin"/>
      </w:r>
      <w:r>
        <w:rPr>
          <w:noProof/>
        </w:rPr>
        <w:instrText xml:space="preserve"> PAGEREF _Toc257490810 \h </w:instrText>
      </w:r>
      <w:r>
        <w:rPr>
          <w:noProof/>
        </w:rPr>
      </w:r>
      <w:r>
        <w:rPr>
          <w:noProof/>
        </w:rPr>
        <w:fldChar w:fldCharType="separate"/>
      </w:r>
      <w:r>
        <w:rPr>
          <w:noProof/>
        </w:rPr>
        <w:t>22</w:t>
      </w:r>
      <w:r>
        <w:rPr>
          <w:noProof/>
        </w:rPr>
        <w:fldChar w:fldCharType="end"/>
      </w:r>
    </w:p>
    <w:p w:rsidR="000954A1" w:rsidRDefault="000954A1">
      <w:pPr>
        <w:pStyle w:val="Spistreci4"/>
        <w:tabs>
          <w:tab w:val="left" w:pos="1776"/>
          <w:tab w:val="right" w:leader="dot" w:pos="9082"/>
        </w:tabs>
        <w:rPr>
          <w:rFonts w:asciiTheme="minorHAnsi" w:eastAsiaTheme="minorEastAsia" w:hAnsiTheme="minorHAnsi" w:cstheme="minorBidi"/>
          <w:noProof/>
          <w:sz w:val="22"/>
          <w:szCs w:val="22"/>
        </w:rPr>
      </w:pPr>
      <w:r>
        <w:rPr>
          <w:noProof/>
        </w:rPr>
        <w:t>i.</w:t>
      </w:r>
      <w:r>
        <w:rPr>
          <w:rFonts w:asciiTheme="minorHAnsi" w:eastAsiaTheme="minorEastAsia" w:hAnsiTheme="minorHAnsi" w:cstheme="minorBidi"/>
          <w:noProof/>
          <w:sz w:val="22"/>
          <w:szCs w:val="22"/>
        </w:rPr>
        <w:tab/>
      </w:r>
      <w:r>
        <w:rPr>
          <w:noProof/>
        </w:rPr>
        <w:t>Ogólny algorytm (Inicjalizacja GPU, uruchamianie GPU, różnice miedzy CPU)</w:t>
      </w:r>
      <w:r>
        <w:rPr>
          <w:noProof/>
        </w:rPr>
        <w:tab/>
      </w:r>
      <w:r>
        <w:rPr>
          <w:noProof/>
        </w:rPr>
        <w:fldChar w:fldCharType="begin"/>
      </w:r>
      <w:r>
        <w:rPr>
          <w:noProof/>
        </w:rPr>
        <w:instrText xml:space="preserve"> PAGEREF _Toc257490811 \h </w:instrText>
      </w:r>
      <w:r>
        <w:rPr>
          <w:noProof/>
        </w:rPr>
      </w:r>
      <w:r>
        <w:rPr>
          <w:noProof/>
        </w:rPr>
        <w:fldChar w:fldCharType="separate"/>
      </w:r>
      <w:r>
        <w:rPr>
          <w:noProof/>
        </w:rPr>
        <w:t>22</w:t>
      </w:r>
      <w:r>
        <w:rPr>
          <w:noProof/>
        </w:rPr>
        <w:fldChar w:fldCharType="end"/>
      </w:r>
    </w:p>
    <w:p w:rsidR="000954A1" w:rsidRDefault="000954A1">
      <w:pPr>
        <w:pStyle w:val="Spistreci4"/>
        <w:tabs>
          <w:tab w:val="left" w:pos="1842"/>
          <w:tab w:val="right" w:leader="dot" w:pos="9082"/>
        </w:tabs>
        <w:rPr>
          <w:rFonts w:asciiTheme="minorHAnsi" w:eastAsiaTheme="minorEastAsia" w:hAnsiTheme="minorHAnsi" w:cstheme="minorBidi"/>
          <w:noProof/>
          <w:sz w:val="22"/>
          <w:szCs w:val="22"/>
        </w:rPr>
      </w:pPr>
      <w:r>
        <w:rPr>
          <w:noProof/>
        </w:rPr>
        <w:t>ii.</w:t>
      </w:r>
      <w:r>
        <w:rPr>
          <w:rFonts w:asciiTheme="minorHAnsi" w:eastAsiaTheme="minorEastAsia" w:hAnsiTheme="minorHAnsi" w:cstheme="minorBidi"/>
          <w:noProof/>
          <w:sz w:val="22"/>
          <w:szCs w:val="22"/>
        </w:rPr>
        <w:tab/>
      </w:r>
      <w:r>
        <w:rPr>
          <w:noProof/>
        </w:rPr>
        <w:t>Struktury danych w pamięci GPU (opisz też ułożenie (kolejność) danych w pamięci GPU).</w:t>
      </w:r>
      <w:r>
        <w:rPr>
          <w:noProof/>
        </w:rPr>
        <w:tab/>
      </w:r>
      <w:r>
        <w:rPr>
          <w:noProof/>
        </w:rPr>
        <w:fldChar w:fldCharType="begin"/>
      </w:r>
      <w:r>
        <w:rPr>
          <w:noProof/>
        </w:rPr>
        <w:instrText xml:space="preserve"> PAGEREF _Toc257490812 \h </w:instrText>
      </w:r>
      <w:r>
        <w:rPr>
          <w:noProof/>
        </w:rPr>
      </w:r>
      <w:r>
        <w:rPr>
          <w:noProof/>
        </w:rPr>
        <w:fldChar w:fldCharType="separate"/>
      </w:r>
      <w:r>
        <w:rPr>
          <w:noProof/>
        </w:rPr>
        <w:t>23</w:t>
      </w:r>
      <w:r>
        <w:rPr>
          <w:noProof/>
        </w:rPr>
        <w:fldChar w:fldCharType="end"/>
      </w:r>
    </w:p>
    <w:p w:rsidR="000954A1" w:rsidRDefault="000954A1">
      <w:pPr>
        <w:pStyle w:val="Spistreci4"/>
        <w:tabs>
          <w:tab w:val="left" w:pos="1909"/>
          <w:tab w:val="right" w:leader="dot" w:pos="9082"/>
        </w:tabs>
        <w:rPr>
          <w:rFonts w:asciiTheme="minorHAnsi" w:eastAsiaTheme="minorEastAsia" w:hAnsiTheme="minorHAnsi" w:cstheme="minorBidi"/>
          <w:noProof/>
          <w:sz w:val="22"/>
          <w:szCs w:val="22"/>
        </w:rPr>
      </w:pPr>
      <w:r>
        <w:rPr>
          <w:noProof/>
        </w:rPr>
        <w:t>iii.</w:t>
      </w:r>
      <w:r>
        <w:rPr>
          <w:rFonts w:asciiTheme="minorHAnsi" w:eastAsiaTheme="minorEastAsia" w:hAnsiTheme="minorHAnsi" w:cstheme="minorBidi"/>
          <w:noProof/>
          <w:sz w:val="22"/>
          <w:szCs w:val="22"/>
        </w:rPr>
        <w:tab/>
      </w:r>
      <w:r>
        <w:rPr>
          <w:noProof/>
        </w:rPr>
        <w:t>Opis działania kerneli. (opisz wszystkie kernele. opisane, czemu wykonuję kilka testów na raz).</w:t>
      </w:r>
      <w:r>
        <w:rPr>
          <w:noProof/>
        </w:rPr>
        <w:tab/>
      </w:r>
      <w:r>
        <w:rPr>
          <w:noProof/>
        </w:rPr>
        <w:fldChar w:fldCharType="begin"/>
      </w:r>
      <w:r>
        <w:rPr>
          <w:noProof/>
        </w:rPr>
        <w:instrText xml:space="preserve"> PAGEREF _Toc257490813 \h </w:instrText>
      </w:r>
      <w:r>
        <w:rPr>
          <w:noProof/>
        </w:rPr>
      </w:r>
      <w:r>
        <w:rPr>
          <w:noProof/>
        </w:rPr>
        <w:fldChar w:fldCharType="separate"/>
      </w:r>
      <w:r>
        <w:rPr>
          <w:noProof/>
        </w:rPr>
        <w:t>23</w:t>
      </w:r>
      <w:r>
        <w:rPr>
          <w:noProof/>
        </w:rPr>
        <w:fldChar w:fldCharType="end"/>
      </w:r>
    </w:p>
    <w:p w:rsidR="000954A1" w:rsidRDefault="000954A1">
      <w:pPr>
        <w:pStyle w:val="Spistreci4"/>
        <w:tabs>
          <w:tab w:val="left" w:pos="1896"/>
          <w:tab w:val="right" w:leader="dot" w:pos="9082"/>
        </w:tabs>
        <w:rPr>
          <w:rFonts w:asciiTheme="minorHAnsi" w:eastAsiaTheme="minorEastAsia" w:hAnsiTheme="minorHAnsi" w:cstheme="minorBidi"/>
          <w:noProof/>
          <w:sz w:val="22"/>
          <w:szCs w:val="22"/>
        </w:rPr>
      </w:pPr>
      <w:r>
        <w:rPr>
          <w:noProof/>
        </w:rPr>
        <w:t>iv.</w:t>
      </w:r>
      <w:r>
        <w:rPr>
          <w:rFonts w:asciiTheme="minorHAnsi" w:eastAsiaTheme="minorEastAsia" w:hAnsiTheme="minorHAnsi" w:cstheme="minorBidi"/>
          <w:noProof/>
          <w:sz w:val="22"/>
          <w:szCs w:val="22"/>
        </w:rPr>
        <w:tab/>
      </w:r>
      <w:r>
        <w:rPr>
          <w:noProof/>
        </w:rPr>
        <w:t>Analiza zależności danych. (opis, które dane są zależne. Jakie zrobiłem zabezpieczenia przed racing conditions - konkretnie. ).</w:t>
      </w:r>
      <w:r>
        <w:rPr>
          <w:noProof/>
        </w:rPr>
        <w:tab/>
      </w:r>
      <w:r>
        <w:rPr>
          <w:noProof/>
        </w:rPr>
        <w:fldChar w:fldCharType="begin"/>
      </w:r>
      <w:r>
        <w:rPr>
          <w:noProof/>
        </w:rPr>
        <w:instrText xml:space="preserve"> PAGEREF _Toc257490814 \h </w:instrText>
      </w:r>
      <w:r>
        <w:rPr>
          <w:noProof/>
        </w:rPr>
      </w:r>
      <w:r>
        <w:rPr>
          <w:noProof/>
        </w:rPr>
        <w:fldChar w:fldCharType="separate"/>
      </w:r>
      <w:r>
        <w:rPr>
          <w:noProof/>
        </w:rPr>
        <w:t>23</w:t>
      </w:r>
      <w:r>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b)</w:t>
      </w:r>
      <w:r>
        <w:rPr>
          <w:rFonts w:asciiTheme="minorHAnsi" w:eastAsiaTheme="minorEastAsia" w:hAnsiTheme="minorHAnsi" w:cstheme="minorBidi"/>
          <w:noProof/>
          <w:sz w:val="22"/>
          <w:szCs w:val="22"/>
        </w:rPr>
        <w:tab/>
      </w:r>
      <w:r>
        <w:rPr>
          <w:noProof/>
        </w:rPr>
        <w:t>Ograniczenia wykonanego algorytmu.</w:t>
      </w:r>
      <w:r>
        <w:rPr>
          <w:noProof/>
        </w:rPr>
        <w:tab/>
      </w:r>
      <w:r>
        <w:rPr>
          <w:noProof/>
        </w:rPr>
        <w:fldChar w:fldCharType="begin"/>
      </w:r>
      <w:r>
        <w:rPr>
          <w:noProof/>
        </w:rPr>
        <w:instrText xml:space="preserve"> PAGEREF _Toc257490815 \h </w:instrText>
      </w:r>
      <w:r>
        <w:rPr>
          <w:noProof/>
        </w:rPr>
      </w:r>
      <w:r>
        <w:rPr>
          <w:noProof/>
        </w:rPr>
        <w:fldChar w:fldCharType="separate"/>
      </w:r>
      <w:r>
        <w:rPr>
          <w:noProof/>
        </w:rPr>
        <w:t>23</w:t>
      </w:r>
      <w:r>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c)</w:t>
      </w:r>
      <w:r>
        <w:rPr>
          <w:rFonts w:asciiTheme="minorHAnsi" w:eastAsiaTheme="minorEastAsia" w:hAnsiTheme="minorHAnsi" w:cstheme="minorBidi"/>
          <w:noProof/>
          <w:sz w:val="22"/>
          <w:szCs w:val="22"/>
        </w:rPr>
        <w:tab/>
      </w:r>
      <w:r>
        <w:rPr>
          <w:noProof/>
        </w:rPr>
        <w:t>Użyte optymalizacje kerneli</w:t>
      </w:r>
      <w:r>
        <w:rPr>
          <w:noProof/>
        </w:rPr>
        <w:tab/>
      </w:r>
      <w:r>
        <w:rPr>
          <w:noProof/>
        </w:rPr>
        <w:fldChar w:fldCharType="begin"/>
      </w:r>
      <w:r>
        <w:rPr>
          <w:noProof/>
        </w:rPr>
        <w:instrText xml:space="preserve"> PAGEREF _Toc257490816 \h </w:instrText>
      </w:r>
      <w:r>
        <w:rPr>
          <w:noProof/>
        </w:rPr>
      </w:r>
      <w:r>
        <w:rPr>
          <w:noProof/>
        </w:rPr>
        <w:fldChar w:fldCharType="separate"/>
      </w:r>
      <w:r>
        <w:rPr>
          <w:noProof/>
        </w:rPr>
        <w:t>23</w:t>
      </w:r>
      <w:r>
        <w:rPr>
          <w:noProof/>
        </w:rPr>
        <w:fldChar w:fldCharType="end"/>
      </w:r>
    </w:p>
    <w:p w:rsidR="000954A1" w:rsidRPr="000954A1" w:rsidRDefault="000954A1">
      <w:pPr>
        <w:pStyle w:val="Spistreci4"/>
        <w:tabs>
          <w:tab w:val="left" w:pos="1776"/>
          <w:tab w:val="right" w:leader="dot" w:pos="9082"/>
        </w:tabs>
        <w:rPr>
          <w:rFonts w:asciiTheme="minorHAnsi" w:eastAsiaTheme="minorEastAsia" w:hAnsiTheme="minorHAnsi" w:cstheme="minorBidi"/>
          <w:noProof/>
          <w:sz w:val="22"/>
          <w:szCs w:val="22"/>
          <w:lang w:val="en-US"/>
        </w:rPr>
      </w:pPr>
      <w:r w:rsidRPr="000954A1">
        <w:rPr>
          <w:noProof/>
          <w:lang w:val="en-US"/>
        </w:rPr>
        <w:t>i.</w:t>
      </w:r>
      <w:r w:rsidRPr="000954A1">
        <w:rPr>
          <w:rFonts w:asciiTheme="minorHAnsi" w:eastAsiaTheme="minorEastAsia" w:hAnsiTheme="minorHAnsi" w:cstheme="minorBidi"/>
          <w:noProof/>
          <w:sz w:val="22"/>
          <w:szCs w:val="22"/>
          <w:lang w:val="en-US"/>
        </w:rPr>
        <w:tab/>
      </w:r>
      <w:r w:rsidRPr="000954A1">
        <w:rPr>
          <w:noProof/>
          <w:lang w:val="en-US"/>
        </w:rPr>
        <w:t>Zrobienie coalesced reads/writes</w:t>
      </w:r>
      <w:r w:rsidRPr="000954A1">
        <w:rPr>
          <w:noProof/>
          <w:lang w:val="en-US"/>
        </w:rPr>
        <w:tab/>
      </w:r>
      <w:r>
        <w:rPr>
          <w:noProof/>
        </w:rPr>
        <w:fldChar w:fldCharType="begin"/>
      </w:r>
      <w:r w:rsidRPr="000954A1">
        <w:rPr>
          <w:noProof/>
          <w:lang w:val="en-US"/>
        </w:rPr>
        <w:instrText xml:space="preserve"> PAGEREF _Toc257490817 \h </w:instrText>
      </w:r>
      <w:r>
        <w:rPr>
          <w:noProof/>
        </w:rPr>
      </w:r>
      <w:r>
        <w:rPr>
          <w:noProof/>
        </w:rPr>
        <w:fldChar w:fldCharType="separate"/>
      </w:r>
      <w:r w:rsidRPr="000954A1">
        <w:rPr>
          <w:noProof/>
          <w:lang w:val="en-US"/>
        </w:rPr>
        <w:t>24</w:t>
      </w:r>
      <w:r>
        <w:rPr>
          <w:noProof/>
        </w:rPr>
        <w:fldChar w:fldCharType="end"/>
      </w:r>
    </w:p>
    <w:p w:rsidR="000954A1" w:rsidRDefault="000954A1">
      <w:pPr>
        <w:pStyle w:val="Spistreci4"/>
        <w:tabs>
          <w:tab w:val="left" w:pos="1842"/>
          <w:tab w:val="right" w:leader="dot" w:pos="9082"/>
        </w:tabs>
        <w:rPr>
          <w:rFonts w:asciiTheme="minorHAnsi" w:eastAsiaTheme="minorEastAsia" w:hAnsiTheme="minorHAnsi" w:cstheme="minorBidi"/>
          <w:noProof/>
          <w:sz w:val="22"/>
          <w:szCs w:val="22"/>
        </w:rPr>
      </w:pPr>
      <w:r>
        <w:rPr>
          <w:noProof/>
        </w:rPr>
        <w:t>ii.</w:t>
      </w:r>
      <w:r>
        <w:rPr>
          <w:rFonts w:asciiTheme="minorHAnsi" w:eastAsiaTheme="minorEastAsia" w:hAnsiTheme="minorHAnsi" w:cstheme="minorBidi"/>
          <w:noProof/>
          <w:sz w:val="22"/>
          <w:szCs w:val="22"/>
        </w:rPr>
        <w:tab/>
      </w:r>
      <w:r>
        <w:rPr>
          <w:noProof/>
        </w:rPr>
        <w:t>Obsługa 2 testów na raz</w:t>
      </w:r>
      <w:r>
        <w:rPr>
          <w:noProof/>
        </w:rPr>
        <w:tab/>
      </w:r>
      <w:r>
        <w:rPr>
          <w:noProof/>
        </w:rPr>
        <w:fldChar w:fldCharType="begin"/>
      </w:r>
      <w:r>
        <w:rPr>
          <w:noProof/>
        </w:rPr>
        <w:instrText xml:space="preserve"> PAGEREF _Toc257490818 \h </w:instrText>
      </w:r>
      <w:r>
        <w:rPr>
          <w:noProof/>
        </w:rPr>
      </w:r>
      <w:r>
        <w:rPr>
          <w:noProof/>
        </w:rPr>
        <w:fldChar w:fldCharType="separate"/>
      </w:r>
      <w:r>
        <w:rPr>
          <w:noProof/>
        </w:rPr>
        <w:t>24</w:t>
      </w:r>
      <w:r>
        <w:rPr>
          <w:noProof/>
        </w:rPr>
        <w:fldChar w:fldCharType="end"/>
      </w:r>
    </w:p>
    <w:p w:rsidR="000954A1" w:rsidRDefault="000954A1">
      <w:pPr>
        <w:pStyle w:val="Spistreci4"/>
        <w:tabs>
          <w:tab w:val="left" w:pos="1909"/>
          <w:tab w:val="right" w:leader="dot" w:pos="9082"/>
        </w:tabs>
        <w:rPr>
          <w:rFonts w:asciiTheme="minorHAnsi" w:eastAsiaTheme="minorEastAsia" w:hAnsiTheme="minorHAnsi" w:cstheme="minorBidi"/>
          <w:noProof/>
          <w:sz w:val="22"/>
          <w:szCs w:val="22"/>
        </w:rPr>
      </w:pPr>
      <w:r>
        <w:rPr>
          <w:noProof/>
        </w:rPr>
        <w:t>iii.</w:t>
      </w:r>
      <w:r>
        <w:rPr>
          <w:rFonts w:asciiTheme="minorHAnsi" w:eastAsiaTheme="minorEastAsia" w:hAnsiTheme="minorHAnsi" w:cstheme="minorBidi"/>
          <w:noProof/>
          <w:sz w:val="22"/>
          <w:szCs w:val="22"/>
        </w:rPr>
        <w:tab/>
      </w:r>
      <w:r>
        <w:rPr>
          <w:noProof/>
        </w:rPr>
        <w:t>zapisywanie danych do shared memory.</w:t>
      </w:r>
      <w:r>
        <w:rPr>
          <w:noProof/>
        </w:rPr>
        <w:tab/>
      </w:r>
      <w:r>
        <w:rPr>
          <w:noProof/>
        </w:rPr>
        <w:fldChar w:fldCharType="begin"/>
      </w:r>
      <w:r>
        <w:rPr>
          <w:noProof/>
        </w:rPr>
        <w:instrText xml:space="preserve"> PAGEREF _Toc257490819 \h </w:instrText>
      </w:r>
      <w:r>
        <w:rPr>
          <w:noProof/>
        </w:rPr>
      </w:r>
      <w:r>
        <w:rPr>
          <w:noProof/>
        </w:rPr>
        <w:fldChar w:fldCharType="separate"/>
      </w:r>
      <w:r>
        <w:rPr>
          <w:noProof/>
        </w:rPr>
        <w:t>24</w:t>
      </w:r>
      <w:r>
        <w:rPr>
          <w:noProof/>
        </w:rPr>
        <w:fldChar w:fldCharType="end"/>
      </w:r>
    </w:p>
    <w:p w:rsidR="000954A1" w:rsidRDefault="000954A1">
      <w:pPr>
        <w:pStyle w:val="Spistreci4"/>
        <w:tabs>
          <w:tab w:val="left" w:pos="1896"/>
          <w:tab w:val="right" w:leader="dot" w:pos="9082"/>
        </w:tabs>
        <w:rPr>
          <w:rFonts w:asciiTheme="minorHAnsi" w:eastAsiaTheme="minorEastAsia" w:hAnsiTheme="minorHAnsi" w:cstheme="minorBidi"/>
          <w:noProof/>
          <w:sz w:val="22"/>
          <w:szCs w:val="22"/>
        </w:rPr>
      </w:pPr>
      <w:r>
        <w:rPr>
          <w:noProof/>
        </w:rPr>
        <w:t>iv.</w:t>
      </w:r>
      <w:r>
        <w:rPr>
          <w:rFonts w:asciiTheme="minorHAnsi" w:eastAsiaTheme="minorEastAsia" w:hAnsiTheme="minorHAnsi" w:cstheme="minorBidi"/>
          <w:noProof/>
          <w:sz w:val="22"/>
          <w:szCs w:val="22"/>
        </w:rPr>
        <w:tab/>
      </w:r>
      <w:r>
        <w:rPr>
          <w:noProof/>
        </w:rPr>
        <w:t>Określenie, ile bloków max. będzie uruchomionych i na tej podstawie deklarowanie ilości pamięci dzielonej.</w:t>
      </w:r>
      <w:r>
        <w:rPr>
          <w:noProof/>
        </w:rPr>
        <w:tab/>
      </w:r>
      <w:r>
        <w:rPr>
          <w:noProof/>
        </w:rPr>
        <w:fldChar w:fldCharType="begin"/>
      </w:r>
      <w:r>
        <w:rPr>
          <w:noProof/>
        </w:rPr>
        <w:instrText xml:space="preserve"> PAGEREF _Toc257490820 \h </w:instrText>
      </w:r>
      <w:r>
        <w:rPr>
          <w:noProof/>
        </w:rPr>
      </w:r>
      <w:r>
        <w:rPr>
          <w:noProof/>
        </w:rPr>
        <w:fldChar w:fldCharType="separate"/>
      </w:r>
      <w:r>
        <w:rPr>
          <w:noProof/>
        </w:rPr>
        <w:t>25</w:t>
      </w:r>
      <w:r>
        <w:rPr>
          <w:noProof/>
        </w:rPr>
        <w:fldChar w:fldCharType="end"/>
      </w:r>
    </w:p>
    <w:p w:rsidR="000954A1" w:rsidRDefault="000954A1">
      <w:pPr>
        <w:pStyle w:val="Spistreci4"/>
        <w:tabs>
          <w:tab w:val="left" w:pos="1829"/>
          <w:tab w:val="right" w:leader="dot" w:pos="9082"/>
        </w:tabs>
        <w:rPr>
          <w:rFonts w:asciiTheme="minorHAnsi" w:eastAsiaTheme="minorEastAsia" w:hAnsiTheme="minorHAnsi" w:cstheme="minorBidi"/>
          <w:noProof/>
          <w:sz w:val="22"/>
          <w:szCs w:val="22"/>
        </w:rPr>
      </w:pPr>
      <w:r>
        <w:rPr>
          <w:noProof/>
        </w:rPr>
        <w:t>v.</w:t>
      </w:r>
      <w:r>
        <w:rPr>
          <w:rFonts w:asciiTheme="minorHAnsi" w:eastAsiaTheme="minorEastAsia" w:hAnsiTheme="minorHAnsi" w:cstheme="minorBidi"/>
          <w:noProof/>
          <w:sz w:val="22"/>
          <w:szCs w:val="22"/>
        </w:rPr>
        <w:tab/>
      </w:r>
      <w:r>
        <w:rPr>
          <w:noProof/>
        </w:rPr>
        <w:t>Użycie pamięci constant</w:t>
      </w:r>
      <w:r>
        <w:rPr>
          <w:noProof/>
        </w:rPr>
        <w:tab/>
      </w:r>
      <w:r>
        <w:rPr>
          <w:noProof/>
        </w:rPr>
        <w:fldChar w:fldCharType="begin"/>
      </w:r>
      <w:r>
        <w:rPr>
          <w:noProof/>
        </w:rPr>
        <w:instrText xml:space="preserve"> PAGEREF _Toc257490821 \h </w:instrText>
      </w:r>
      <w:r>
        <w:rPr>
          <w:noProof/>
        </w:rPr>
      </w:r>
      <w:r>
        <w:rPr>
          <w:noProof/>
        </w:rPr>
        <w:fldChar w:fldCharType="separate"/>
      </w:r>
      <w:r>
        <w:rPr>
          <w:noProof/>
        </w:rPr>
        <w:t>25</w:t>
      </w:r>
      <w:r>
        <w:rPr>
          <w:noProof/>
        </w:rPr>
        <w:fldChar w:fldCharType="end"/>
      </w:r>
    </w:p>
    <w:p w:rsidR="000954A1" w:rsidRDefault="000954A1">
      <w:pPr>
        <w:pStyle w:val="Spistreci2"/>
        <w:tabs>
          <w:tab w:val="left" w:pos="1540"/>
          <w:tab w:val="right" w:leader="dot" w:pos="9082"/>
        </w:tabs>
        <w:rPr>
          <w:rFonts w:asciiTheme="minorHAnsi" w:eastAsiaTheme="minorEastAsia" w:hAnsiTheme="minorHAnsi" w:cstheme="minorBidi"/>
          <w:noProof/>
          <w:sz w:val="22"/>
          <w:szCs w:val="22"/>
        </w:rPr>
      </w:pPr>
      <w:r>
        <w:rPr>
          <w:noProof/>
        </w:rPr>
        <w:lastRenderedPageBreak/>
        <w:t>D.</w:t>
      </w:r>
      <w:r>
        <w:rPr>
          <w:rFonts w:asciiTheme="minorHAnsi" w:eastAsiaTheme="minorEastAsia" w:hAnsiTheme="minorHAnsi" w:cstheme="minorBidi"/>
          <w:noProof/>
          <w:sz w:val="22"/>
          <w:szCs w:val="22"/>
        </w:rPr>
        <w:tab/>
      </w:r>
      <w:r>
        <w:rPr>
          <w:noProof/>
        </w:rPr>
        <w:t>Testy implementacji sieci MLP</w:t>
      </w:r>
      <w:r>
        <w:rPr>
          <w:noProof/>
        </w:rPr>
        <w:tab/>
      </w:r>
      <w:r>
        <w:rPr>
          <w:noProof/>
        </w:rPr>
        <w:fldChar w:fldCharType="begin"/>
      </w:r>
      <w:r>
        <w:rPr>
          <w:noProof/>
        </w:rPr>
        <w:instrText xml:space="preserve"> PAGEREF _Toc257490822 \h </w:instrText>
      </w:r>
      <w:r>
        <w:rPr>
          <w:noProof/>
        </w:rPr>
      </w:r>
      <w:r>
        <w:rPr>
          <w:noProof/>
        </w:rPr>
        <w:fldChar w:fldCharType="separate"/>
      </w:r>
      <w:r>
        <w:rPr>
          <w:noProof/>
        </w:rPr>
        <w:t>25</w:t>
      </w:r>
      <w:r>
        <w:rPr>
          <w:noProof/>
        </w:rPr>
        <w:fldChar w:fldCharType="end"/>
      </w:r>
    </w:p>
    <w:p w:rsidR="000954A1" w:rsidRDefault="000954A1">
      <w:pPr>
        <w:pStyle w:val="Spistreci4"/>
        <w:tabs>
          <w:tab w:val="left" w:pos="1776"/>
          <w:tab w:val="right" w:leader="dot" w:pos="9082"/>
        </w:tabs>
        <w:rPr>
          <w:rFonts w:asciiTheme="minorHAnsi" w:eastAsiaTheme="minorEastAsia" w:hAnsiTheme="minorHAnsi" w:cstheme="minorBidi"/>
          <w:noProof/>
          <w:sz w:val="22"/>
          <w:szCs w:val="22"/>
        </w:rPr>
      </w:pPr>
      <w:r>
        <w:rPr>
          <w:noProof/>
        </w:rPr>
        <w:t>i.</w:t>
      </w:r>
      <w:r>
        <w:rPr>
          <w:rFonts w:asciiTheme="minorHAnsi" w:eastAsiaTheme="minorEastAsia" w:hAnsiTheme="minorHAnsi" w:cstheme="minorBidi"/>
          <w:noProof/>
          <w:sz w:val="22"/>
          <w:szCs w:val="22"/>
        </w:rPr>
        <w:tab/>
      </w:r>
      <w:r>
        <w:rPr>
          <w:noProof/>
        </w:rPr>
        <w:t>Opis danych testowych</w:t>
      </w:r>
      <w:r>
        <w:rPr>
          <w:noProof/>
        </w:rPr>
        <w:tab/>
      </w:r>
      <w:r>
        <w:rPr>
          <w:noProof/>
        </w:rPr>
        <w:fldChar w:fldCharType="begin"/>
      </w:r>
      <w:r>
        <w:rPr>
          <w:noProof/>
        </w:rPr>
        <w:instrText xml:space="preserve"> PAGEREF _Toc257490823 \h </w:instrText>
      </w:r>
      <w:r>
        <w:rPr>
          <w:noProof/>
        </w:rPr>
      </w:r>
      <w:r>
        <w:rPr>
          <w:noProof/>
        </w:rPr>
        <w:fldChar w:fldCharType="separate"/>
      </w:r>
      <w:r>
        <w:rPr>
          <w:noProof/>
        </w:rPr>
        <w:t>25</w:t>
      </w:r>
      <w:r>
        <w:rPr>
          <w:noProof/>
        </w:rPr>
        <w:fldChar w:fldCharType="end"/>
      </w:r>
    </w:p>
    <w:p w:rsidR="000954A1" w:rsidRDefault="000954A1">
      <w:pPr>
        <w:pStyle w:val="Spistreci4"/>
        <w:tabs>
          <w:tab w:val="left" w:pos="1842"/>
          <w:tab w:val="right" w:leader="dot" w:pos="9082"/>
        </w:tabs>
        <w:rPr>
          <w:rFonts w:asciiTheme="minorHAnsi" w:eastAsiaTheme="minorEastAsia" w:hAnsiTheme="minorHAnsi" w:cstheme="minorBidi"/>
          <w:noProof/>
          <w:sz w:val="22"/>
          <w:szCs w:val="22"/>
        </w:rPr>
      </w:pPr>
      <w:r>
        <w:rPr>
          <w:noProof/>
        </w:rPr>
        <w:t>ii.</w:t>
      </w:r>
      <w:r>
        <w:rPr>
          <w:rFonts w:asciiTheme="minorHAnsi" w:eastAsiaTheme="minorEastAsia" w:hAnsiTheme="minorHAnsi" w:cstheme="minorBidi"/>
          <w:noProof/>
          <w:sz w:val="22"/>
          <w:szCs w:val="22"/>
        </w:rPr>
        <w:tab/>
      </w:r>
      <w:r>
        <w:rPr>
          <w:noProof/>
        </w:rPr>
        <w:t>Porównanie prędkości wykonania operacji na CPU i GPU (execute, train. Porównanie prędkości dla CPU i GPU dla równych struktur sieci. Dyskusja na temat, czy to porównanie jest wiarygodne – weź pod uwagę rodzaje struktur danych na CPU i GPU ; to, że na CPU jest double ; to, że są nowsze CPU i GPU. )</w:t>
      </w:r>
      <w:r>
        <w:rPr>
          <w:noProof/>
        </w:rPr>
        <w:tab/>
      </w:r>
      <w:r>
        <w:rPr>
          <w:noProof/>
        </w:rPr>
        <w:fldChar w:fldCharType="begin"/>
      </w:r>
      <w:r>
        <w:rPr>
          <w:noProof/>
        </w:rPr>
        <w:instrText xml:space="preserve"> PAGEREF _Toc257490824 \h </w:instrText>
      </w:r>
      <w:r>
        <w:rPr>
          <w:noProof/>
        </w:rPr>
      </w:r>
      <w:r>
        <w:rPr>
          <w:noProof/>
        </w:rPr>
        <w:fldChar w:fldCharType="separate"/>
      </w:r>
      <w:r>
        <w:rPr>
          <w:noProof/>
        </w:rPr>
        <w:t>26</w:t>
      </w:r>
      <w:r>
        <w:rPr>
          <w:noProof/>
        </w:rPr>
        <w:fldChar w:fldCharType="end"/>
      </w:r>
    </w:p>
    <w:p w:rsidR="000954A1" w:rsidRDefault="000954A1">
      <w:pPr>
        <w:pStyle w:val="Spistreci4"/>
        <w:tabs>
          <w:tab w:val="left" w:pos="1909"/>
          <w:tab w:val="right" w:leader="dot" w:pos="9082"/>
        </w:tabs>
        <w:rPr>
          <w:rFonts w:asciiTheme="minorHAnsi" w:eastAsiaTheme="minorEastAsia" w:hAnsiTheme="minorHAnsi" w:cstheme="minorBidi"/>
          <w:noProof/>
          <w:sz w:val="22"/>
          <w:szCs w:val="22"/>
        </w:rPr>
      </w:pPr>
      <w:r>
        <w:rPr>
          <w:noProof/>
        </w:rPr>
        <w:t>iii.</w:t>
      </w:r>
      <w:r>
        <w:rPr>
          <w:rFonts w:asciiTheme="minorHAnsi" w:eastAsiaTheme="minorEastAsia" w:hAnsiTheme="minorHAnsi" w:cstheme="minorBidi"/>
          <w:noProof/>
          <w:sz w:val="22"/>
          <w:szCs w:val="22"/>
        </w:rPr>
        <w:tab/>
      </w:r>
      <w:r>
        <w:rPr>
          <w:noProof/>
        </w:rPr>
        <w:t>Porównanie działania niezoptymalizowanej i zoptymalizowanej wersji kerneli.</w:t>
      </w:r>
      <w:r>
        <w:rPr>
          <w:noProof/>
        </w:rPr>
        <w:tab/>
      </w:r>
      <w:r>
        <w:rPr>
          <w:noProof/>
        </w:rPr>
        <w:fldChar w:fldCharType="begin"/>
      </w:r>
      <w:r>
        <w:rPr>
          <w:noProof/>
        </w:rPr>
        <w:instrText xml:space="preserve"> PAGEREF _Toc257490825 \h </w:instrText>
      </w:r>
      <w:r>
        <w:rPr>
          <w:noProof/>
        </w:rPr>
      </w:r>
      <w:r>
        <w:rPr>
          <w:noProof/>
        </w:rPr>
        <w:fldChar w:fldCharType="separate"/>
      </w:r>
      <w:r>
        <w:rPr>
          <w:noProof/>
        </w:rPr>
        <w:t>26</w:t>
      </w:r>
      <w:r>
        <w:rPr>
          <w:noProof/>
        </w:rPr>
        <w:fldChar w:fldCharType="end"/>
      </w:r>
    </w:p>
    <w:p w:rsidR="000954A1" w:rsidRDefault="000954A1">
      <w:pPr>
        <w:pStyle w:val="Spistreci4"/>
        <w:tabs>
          <w:tab w:val="left" w:pos="1896"/>
          <w:tab w:val="right" w:leader="dot" w:pos="9082"/>
        </w:tabs>
        <w:rPr>
          <w:rFonts w:asciiTheme="minorHAnsi" w:eastAsiaTheme="minorEastAsia" w:hAnsiTheme="minorHAnsi" w:cstheme="minorBidi"/>
          <w:noProof/>
          <w:sz w:val="22"/>
          <w:szCs w:val="22"/>
        </w:rPr>
      </w:pPr>
      <w:r>
        <w:rPr>
          <w:noProof/>
        </w:rPr>
        <w:t>iv.</w:t>
      </w:r>
      <w:r>
        <w:rPr>
          <w:rFonts w:asciiTheme="minorHAnsi" w:eastAsiaTheme="minorEastAsia" w:hAnsiTheme="minorHAnsi" w:cstheme="minorBidi"/>
          <w:noProof/>
          <w:sz w:val="22"/>
          <w:szCs w:val="22"/>
        </w:rPr>
        <w:tab/>
      </w:r>
      <w:r>
        <w:rPr>
          <w:noProof/>
        </w:rPr>
        <w:t>Informacje końcowe (Wytłumaczenie, czemu są inne wyniki CPU i GPU - są różnice, bo float zamiast double i inna kolejność obliczeń).</w:t>
      </w:r>
      <w:r>
        <w:rPr>
          <w:noProof/>
        </w:rPr>
        <w:tab/>
      </w:r>
      <w:r>
        <w:rPr>
          <w:noProof/>
        </w:rPr>
        <w:fldChar w:fldCharType="begin"/>
      </w:r>
      <w:r>
        <w:rPr>
          <w:noProof/>
        </w:rPr>
        <w:instrText xml:space="preserve"> PAGEREF _Toc257490826 \h </w:instrText>
      </w:r>
      <w:r>
        <w:rPr>
          <w:noProof/>
        </w:rPr>
      </w:r>
      <w:r>
        <w:rPr>
          <w:noProof/>
        </w:rPr>
        <w:fldChar w:fldCharType="separate"/>
      </w:r>
      <w:r>
        <w:rPr>
          <w:noProof/>
        </w:rPr>
        <w:t>26</w:t>
      </w:r>
      <w:r>
        <w:rPr>
          <w:noProof/>
        </w:rPr>
        <w:fldChar w:fldCharType="end"/>
      </w:r>
    </w:p>
    <w:p w:rsidR="000954A1" w:rsidRDefault="000954A1">
      <w:pPr>
        <w:pStyle w:val="Spistreci2"/>
        <w:tabs>
          <w:tab w:val="left" w:pos="1540"/>
          <w:tab w:val="right" w:leader="dot" w:pos="9082"/>
        </w:tabs>
        <w:rPr>
          <w:rFonts w:asciiTheme="minorHAnsi" w:eastAsiaTheme="minorEastAsia" w:hAnsiTheme="minorHAnsi" w:cstheme="minorBidi"/>
          <w:noProof/>
          <w:sz w:val="22"/>
          <w:szCs w:val="22"/>
        </w:rPr>
      </w:pPr>
      <w:r>
        <w:rPr>
          <w:noProof/>
        </w:rPr>
        <w:t>E.</w:t>
      </w:r>
      <w:r>
        <w:rPr>
          <w:rFonts w:asciiTheme="minorHAnsi" w:eastAsiaTheme="minorEastAsia" w:hAnsiTheme="minorHAnsi" w:cstheme="minorBidi"/>
          <w:noProof/>
          <w:sz w:val="22"/>
          <w:szCs w:val="22"/>
        </w:rPr>
        <w:tab/>
      </w:r>
      <w:r>
        <w:rPr>
          <w:noProof/>
        </w:rPr>
        <w:t>Narzędzia pomocnicze</w:t>
      </w:r>
      <w:r>
        <w:rPr>
          <w:noProof/>
        </w:rPr>
        <w:tab/>
      </w:r>
      <w:r>
        <w:rPr>
          <w:noProof/>
        </w:rPr>
        <w:fldChar w:fldCharType="begin"/>
      </w:r>
      <w:r>
        <w:rPr>
          <w:noProof/>
        </w:rPr>
        <w:instrText xml:space="preserve"> PAGEREF _Toc257490827 \h </w:instrText>
      </w:r>
      <w:r>
        <w:rPr>
          <w:noProof/>
        </w:rPr>
      </w:r>
      <w:r>
        <w:rPr>
          <w:noProof/>
        </w:rPr>
        <w:fldChar w:fldCharType="separate"/>
      </w:r>
      <w:r>
        <w:rPr>
          <w:noProof/>
        </w:rPr>
        <w:t>26</w:t>
      </w:r>
      <w:r>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a)</w:t>
      </w:r>
      <w:r>
        <w:rPr>
          <w:rFonts w:asciiTheme="minorHAnsi" w:eastAsiaTheme="minorEastAsia" w:hAnsiTheme="minorHAnsi" w:cstheme="minorBidi"/>
          <w:noProof/>
          <w:sz w:val="22"/>
          <w:szCs w:val="22"/>
        </w:rPr>
        <w:tab/>
      </w:r>
      <w:r>
        <w:rPr>
          <w:noProof/>
        </w:rPr>
        <w:t>CudaProf (do profilowania)</w:t>
      </w:r>
      <w:r>
        <w:rPr>
          <w:noProof/>
        </w:rPr>
        <w:tab/>
      </w:r>
      <w:r>
        <w:rPr>
          <w:noProof/>
        </w:rPr>
        <w:fldChar w:fldCharType="begin"/>
      </w:r>
      <w:r>
        <w:rPr>
          <w:noProof/>
        </w:rPr>
        <w:instrText xml:space="preserve"> PAGEREF _Toc257490828 \h </w:instrText>
      </w:r>
      <w:r>
        <w:rPr>
          <w:noProof/>
        </w:rPr>
      </w:r>
      <w:r>
        <w:rPr>
          <w:noProof/>
        </w:rPr>
        <w:fldChar w:fldCharType="separate"/>
      </w:r>
      <w:r>
        <w:rPr>
          <w:noProof/>
        </w:rPr>
        <w:t>26</w:t>
      </w:r>
      <w:r>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b)</w:t>
      </w:r>
      <w:r>
        <w:rPr>
          <w:rFonts w:asciiTheme="minorHAnsi" w:eastAsiaTheme="minorEastAsia" w:hAnsiTheme="minorHAnsi" w:cstheme="minorBidi"/>
          <w:noProof/>
          <w:sz w:val="22"/>
          <w:szCs w:val="22"/>
        </w:rPr>
        <w:tab/>
      </w:r>
      <w:r>
        <w:rPr>
          <w:noProof/>
        </w:rPr>
        <w:t>Emulacja kerneli na CPU</w:t>
      </w:r>
      <w:r>
        <w:rPr>
          <w:noProof/>
        </w:rPr>
        <w:tab/>
      </w:r>
      <w:r>
        <w:rPr>
          <w:noProof/>
        </w:rPr>
        <w:fldChar w:fldCharType="begin"/>
      </w:r>
      <w:r>
        <w:rPr>
          <w:noProof/>
        </w:rPr>
        <w:instrText xml:space="preserve"> PAGEREF _Toc257490829 \h </w:instrText>
      </w:r>
      <w:r>
        <w:rPr>
          <w:noProof/>
        </w:rPr>
      </w:r>
      <w:r>
        <w:rPr>
          <w:noProof/>
        </w:rPr>
        <w:fldChar w:fldCharType="separate"/>
      </w:r>
      <w:r>
        <w:rPr>
          <w:noProof/>
        </w:rPr>
        <w:t>27</w:t>
      </w:r>
      <w:r>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c)</w:t>
      </w:r>
      <w:r>
        <w:rPr>
          <w:rFonts w:asciiTheme="minorHAnsi" w:eastAsiaTheme="minorEastAsia" w:hAnsiTheme="minorHAnsi" w:cstheme="minorBidi"/>
          <w:noProof/>
          <w:sz w:val="22"/>
          <w:szCs w:val="22"/>
        </w:rPr>
        <w:tab/>
      </w:r>
      <w:r>
        <w:rPr>
          <w:noProof/>
        </w:rPr>
        <w:t>Logowanie</w:t>
      </w:r>
      <w:r>
        <w:rPr>
          <w:noProof/>
        </w:rPr>
        <w:tab/>
      </w:r>
      <w:r>
        <w:rPr>
          <w:noProof/>
        </w:rPr>
        <w:fldChar w:fldCharType="begin"/>
      </w:r>
      <w:r>
        <w:rPr>
          <w:noProof/>
        </w:rPr>
        <w:instrText xml:space="preserve"> PAGEREF _Toc257490830 \h </w:instrText>
      </w:r>
      <w:r>
        <w:rPr>
          <w:noProof/>
        </w:rPr>
      </w:r>
      <w:r>
        <w:rPr>
          <w:noProof/>
        </w:rPr>
        <w:fldChar w:fldCharType="separate"/>
      </w:r>
      <w:r>
        <w:rPr>
          <w:noProof/>
        </w:rPr>
        <w:t>27</w:t>
      </w:r>
      <w:r>
        <w:rPr>
          <w:noProof/>
        </w:rPr>
        <w:fldChar w:fldCharType="end"/>
      </w:r>
    </w:p>
    <w:p w:rsidR="000954A1" w:rsidRDefault="000954A1">
      <w:pPr>
        <w:pStyle w:val="Spistreci2"/>
        <w:tabs>
          <w:tab w:val="left" w:pos="1540"/>
          <w:tab w:val="right" w:leader="dot" w:pos="9082"/>
        </w:tabs>
        <w:rPr>
          <w:rFonts w:asciiTheme="minorHAnsi" w:eastAsiaTheme="minorEastAsia" w:hAnsiTheme="minorHAnsi" w:cstheme="minorBidi"/>
          <w:noProof/>
          <w:sz w:val="22"/>
          <w:szCs w:val="22"/>
        </w:rPr>
      </w:pPr>
      <w:r>
        <w:rPr>
          <w:noProof/>
        </w:rPr>
        <w:t>F.</w:t>
      </w:r>
      <w:r>
        <w:rPr>
          <w:rFonts w:asciiTheme="minorHAnsi" w:eastAsiaTheme="minorEastAsia" w:hAnsiTheme="minorHAnsi" w:cstheme="minorBidi"/>
          <w:noProof/>
          <w:sz w:val="22"/>
          <w:szCs w:val="22"/>
        </w:rPr>
        <w:tab/>
      </w:r>
      <w:r>
        <w:rPr>
          <w:noProof/>
        </w:rPr>
        <w:t>Środowisko testowe</w:t>
      </w:r>
      <w:r>
        <w:rPr>
          <w:noProof/>
        </w:rPr>
        <w:tab/>
      </w:r>
      <w:r>
        <w:rPr>
          <w:noProof/>
        </w:rPr>
        <w:fldChar w:fldCharType="begin"/>
      </w:r>
      <w:r>
        <w:rPr>
          <w:noProof/>
        </w:rPr>
        <w:instrText xml:space="preserve"> PAGEREF _Toc257490831 \h </w:instrText>
      </w:r>
      <w:r>
        <w:rPr>
          <w:noProof/>
        </w:rPr>
      </w:r>
      <w:r>
        <w:rPr>
          <w:noProof/>
        </w:rPr>
        <w:fldChar w:fldCharType="separate"/>
      </w:r>
      <w:r>
        <w:rPr>
          <w:noProof/>
        </w:rPr>
        <w:t>27</w:t>
      </w:r>
      <w:r>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a)</w:t>
      </w:r>
      <w:r>
        <w:rPr>
          <w:rFonts w:asciiTheme="minorHAnsi" w:eastAsiaTheme="minorEastAsia" w:hAnsiTheme="minorHAnsi" w:cstheme="minorBidi"/>
          <w:noProof/>
          <w:sz w:val="22"/>
          <w:szCs w:val="22"/>
        </w:rPr>
        <w:tab/>
      </w:r>
      <w:r>
        <w:rPr>
          <w:noProof/>
        </w:rPr>
        <w:t>Hardware użyty w czasie testów</w:t>
      </w:r>
      <w:r>
        <w:rPr>
          <w:noProof/>
        </w:rPr>
        <w:tab/>
      </w:r>
      <w:r>
        <w:rPr>
          <w:noProof/>
        </w:rPr>
        <w:fldChar w:fldCharType="begin"/>
      </w:r>
      <w:r>
        <w:rPr>
          <w:noProof/>
        </w:rPr>
        <w:instrText xml:space="preserve"> PAGEREF _Toc257490832 \h </w:instrText>
      </w:r>
      <w:r>
        <w:rPr>
          <w:noProof/>
        </w:rPr>
      </w:r>
      <w:r>
        <w:rPr>
          <w:noProof/>
        </w:rPr>
        <w:fldChar w:fldCharType="separate"/>
      </w:r>
      <w:r>
        <w:rPr>
          <w:noProof/>
        </w:rPr>
        <w:t>27</w:t>
      </w:r>
      <w:r>
        <w:rPr>
          <w:noProof/>
        </w:rPr>
        <w:fldChar w:fldCharType="end"/>
      </w:r>
    </w:p>
    <w:p w:rsidR="000954A1" w:rsidRDefault="000954A1">
      <w:pPr>
        <w:pStyle w:val="Spistreci3"/>
        <w:tabs>
          <w:tab w:val="left" w:pos="1760"/>
          <w:tab w:val="right" w:leader="dot" w:pos="9082"/>
        </w:tabs>
        <w:rPr>
          <w:rFonts w:asciiTheme="minorHAnsi" w:eastAsiaTheme="minorEastAsia" w:hAnsiTheme="minorHAnsi" w:cstheme="minorBidi"/>
          <w:noProof/>
          <w:sz w:val="22"/>
          <w:szCs w:val="22"/>
        </w:rPr>
      </w:pPr>
      <w:r>
        <w:rPr>
          <w:noProof/>
        </w:rPr>
        <w:t>b)</w:t>
      </w:r>
      <w:r>
        <w:rPr>
          <w:rFonts w:asciiTheme="minorHAnsi" w:eastAsiaTheme="minorEastAsia" w:hAnsiTheme="minorHAnsi" w:cstheme="minorBidi"/>
          <w:noProof/>
          <w:sz w:val="22"/>
          <w:szCs w:val="22"/>
        </w:rPr>
        <w:tab/>
      </w:r>
      <w:r>
        <w:rPr>
          <w:noProof/>
        </w:rPr>
        <w:t>Porównanie działania w różnych systemach operacyjnych (Windows Vista 32b,Windows 7 64b, Ubuntu 9.04. Porównaj też performance GPU i CPU)</w:t>
      </w:r>
      <w:r>
        <w:rPr>
          <w:noProof/>
        </w:rPr>
        <w:tab/>
      </w:r>
      <w:r>
        <w:rPr>
          <w:noProof/>
        </w:rPr>
        <w:fldChar w:fldCharType="begin"/>
      </w:r>
      <w:r>
        <w:rPr>
          <w:noProof/>
        </w:rPr>
        <w:instrText xml:space="preserve"> PAGEREF _Toc257490833 \h </w:instrText>
      </w:r>
      <w:r>
        <w:rPr>
          <w:noProof/>
        </w:rPr>
      </w:r>
      <w:r>
        <w:rPr>
          <w:noProof/>
        </w:rPr>
        <w:fldChar w:fldCharType="separate"/>
      </w:r>
      <w:r>
        <w:rPr>
          <w:noProof/>
        </w:rPr>
        <w:t>27</w:t>
      </w:r>
      <w:r>
        <w:rPr>
          <w:noProof/>
        </w:rPr>
        <w:fldChar w:fldCharType="end"/>
      </w:r>
    </w:p>
    <w:p w:rsidR="000954A1" w:rsidRDefault="000954A1">
      <w:pPr>
        <w:pStyle w:val="Spistreci1"/>
        <w:tabs>
          <w:tab w:val="left" w:pos="1320"/>
          <w:tab w:val="right" w:leader="dot" w:pos="908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Wnioski/spostrzeżenia</w:t>
      </w:r>
      <w:r>
        <w:rPr>
          <w:noProof/>
        </w:rPr>
        <w:tab/>
      </w:r>
      <w:r>
        <w:rPr>
          <w:noProof/>
        </w:rPr>
        <w:fldChar w:fldCharType="begin"/>
      </w:r>
      <w:r>
        <w:rPr>
          <w:noProof/>
        </w:rPr>
        <w:instrText xml:space="preserve"> PAGEREF _Toc257490834 \h </w:instrText>
      </w:r>
      <w:r>
        <w:rPr>
          <w:noProof/>
        </w:rPr>
      </w:r>
      <w:r>
        <w:rPr>
          <w:noProof/>
        </w:rPr>
        <w:fldChar w:fldCharType="separate"/>
      </w:r>
      <w:r>
        <w:rPr>
          <w:noProof/>
        </w:rPr>
        <w:t>27</w:t>
      </w:r>
      <w:r>
        <w:rPr>
          <w:noProof/>
        </w:rPr>
        <w:fldChar w:fldCharType="end"/>
      </w:r>
    </w:p>
    <w:p w:rsidR="000954A1" w:rsidRDefault="000954A1">
      <w:pPr>
        <w:pStyle w:val="Spistreci4"/>
        <w:tabs>
          <w:tab w:val="left" w:pos="1829"/>
          <w:tab w:val="right" w:leader="dot" w:pos="9082"/>
        </w:tabs>
        <w:rPr>
          <w:rFonts w:asciiTheme="minorHAnsi" w:eastAsiaTheme="minorEastAsia" w:hAnsiTheme="minorHAnsi" w:cstheme="minorBidi"/>
          <w:noProof/>
          <w:sz w:val="22"/>
          <w:szCs w:val="22"/>
        </w:rPr>
      </w:pPr>
      <w:r w:rsidRPr="000954A1">
        <w:rPr>
          <w:rFonts w:eastAsiaTheme="minorHAnsi"/>
          <w:noProof/>
          <w:lang w:eastAsia="en-US"/>
        </w:rPr>
        <w:t>v.</w:t>
      </w:r>
      <w:r>
        <w:rPr>
          <w:rFonts w:asciiTheme="minorHAnsi" w:eastAsiaTheme="minorEastAsia" w:hAnsiTheme="minorHAnsi" w:cstheme="minorBidi"/>
          <w:noProof/>
          <w:sz w:val="22"/>
          <w:szCs w:val="22"/>
        </w:rPr>
        <w:tab/>
      </w:r>
      <w:r w:rsidRPr="000954A1">
        <w:rPr>
          <w:rFonts w:eastAsiaTheme="minorHAnsi"/>
          <w:noProof/>
          <w:lang w:eastAsia="en-US"/>
        </w:rPr>
        <w:t>Mozliwosc rozwoju programu</w:t>
      </w:r>
      <w:r>
        <w:rPr>
          <w:noProof/>
        </w:rPr>
        <w:tab/>
      </w:r>
      <w:r>
        <w:rPr>
          <w:noProof/>
        </w:rPr>
        <w:fldChar w:fldCharType="begin"/>
      </w:r>
      <w:r>
        <w:rPr>
          <w:noProof/>
        </w:rPr>
        <w:instrText xml:space="preserve"> PAGEREF _Toc257490835 \h </w:instrText>
      </w:r>
      <w:r>
        <w:rPr>
          <w:noProof/>
        </w:rPr>
      </w:r>
      <w:r>
        <w:rPr>
          <w:noProof/>
        </w:rPr>
        <w:fldChar w:fldCharType="separate"/>
      </w:r>
      <w:r>
        <w:rPr>
          <w:noProof/>
        </w:rPr>
        <w:t>28</w:t>
      </w:r>
      <w:r>
        <w:rPr>
          <w:noProof/>
        </w:rPr>
        <w:fldChar w:fldCharType="end"/>
      </w:r>
    </w:p>
    <w:p w:rsidR="000954A1" w:rsidRDefault="000954A1">
      <w:pPr>
        <w:pStyle w:val="Spistreci1"/>
        <w:tabs>
          <w:tab w:val="left" w:pos="1320"/>
          <w:tab w:val="right" w:leader="dot" w:pos="908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Zakończenie</w:t>
      </w:r>
      <w:r>
        <w:rPr>
          <w:noProof/>
        </w:rPr>
        <w:tab/>
      </w:r>
      <w:r>
        <w:rPr>
          <w:noProof/>
        </w:rPr>
        <w:fldChar w:fldCharType="begin"/>
      </w:r>
      <w:r>
        <w:rPr>
          <w:noProof/>
        </w:rPr>
        <w:instrText xml:space="preserve"> PAGEREF _Toc257490836 \h </w:instrText>
      </w:r>
      <w:r>
        <w:rPr>
          <w:noProof/>
        </w:rPr>
      </w:r>
      <w:r>
        <w:rPr>
          <w:noProof/>
        </w:rPr>
        <w:fldChar w:fldCharType="separate"/>
      </w:r>
      <w:r>
        <w:rPr>
          <w:noProof/>
        </w:rPr>
        <w:t>28</w:t>
      </w:r>
      <w:r>
        <w:rPr>
          <w:noProof/>
        </w:rPr>
        <w:fldChar w:fldCharType="end"/>
      </w:r>
    </w:p>
    <w:p w:rsidR="000954A1" w:rsidRDefault="000954A1">
      <w:pPr>
        <w:pStyle w:val="Spistreci1"/>
        <w:tabs>
          <w:tab w:val="left" w:pos="1320"/>
          <w:tab w:val="right" w:leader="dot" w:pos="908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Bibliografia</w:t>
      </w:r>
      <w:r>
        <w:rPr>
          <w:noProof/>
        </w:rPr>
        <w:tab/>
      </w:r>
      <w:r>
        <w:rPr>
          <w:noProof/>
        </w:rPr>
        <w:fldChar w:fldCharType="begin"/>
      </w:r>
      <w:r>
        <w:rPr>
          <w:noProof/>
        </w:rPr>
        <w:instrText xml:space="preserve"> PAGEREF _Toc257490837 \h </w:instrText>
      </w:r>
      <w:r>
        <w:rPr>
          <w:noProof/>
        </w:rPr>
      </w:r>
      <w:r>
        <w:rPr>
          <w:noProof/>
        </w:rPr>
        <w:fldChar w:fldCharType="separate"/>
      </w:r>
      <w:r>
        <w:rPr>
          <w:noProof/>
        </w:rPr>
        <w:t>28</w:t>
      </w:r>
      <w:r>
        <w:rPr>
          <w:noProof/>
        </w:rPr>
        <w:fldChar w:fldCharType="end"/>
      </w:r>
    </w:p>
    <w:p w:rsidR="000954A1" w:rsidRDefault="000954A1">
      <w:pPr>
        <w:pStyle w:val="Spistreci1"/>
        <w:tabs>
          <w:tab w:val="left" w:pos="1320"/>
          <w:tab w:val="right" w:leader="dot" w:pos="9082"/>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Załączniki</w:t>
      </w:r>
      <w:r>
        <w:rPr>
          <w:noProof/>
        </w:rPr>
        <w:tab/>
      </w:r>
      <w:r>
        <w:rPr>
          <w:noProof/>
        </w:rPr>
        <w:fldChar w:fldCharType="begin"/>
      </w:r>
      <w:r>
        <w:rPr>
          <w:noProof/>
        </w:rPr>
        <w:instrText xml:space="preserve"> PAGEREF _Toc257490838 \h </w:instrText>
      </w:r>
      <w:r>
        <w:rPr>
          <w:noProof/>
        </w:rPr>
      </w:r>
      <w:r>
        <w:rPr>
          <w:noProof/>
        </w:rPr>
        <w:fldChar w:fldCharType="separate"/>
      </w:r>
      <w:r>
        <w:rPr>
          <w:noProof/>
        </w:rPr>
        <w:t>28</w:t>
      </w:r>
      <w:r>
        <w:rPr>
          <w:noProof/>
        </w:rPr>
        <w:fldChar w:fldCharType="end"/>
      </w:r>
    </w:p>
    <w:p w:rsidR="00FE168F" w:rsidRDefault="007C12B6" w:rsidP="00C04371">
      <w:pPr>
        <w:ind w:firstLine="0"/>
        <w:rPr>
          <w:sz w:val="36"/>
          <w:szCs w:val="36"/>
        </w:rPr>
      </w:pPr>
      <w:r>
        <w:rPr>
          <w:sz w:val="36"/>
          <w:szCs w:val="36"/>
        </w:rPr>
        <w:fldChar w:fldCharType="end"/>
      </w:r>
    </w:p>
    <w:p w:rsidR="00836D01" w:rsidRDefault="00FE168F">
      <w:pPr>
        <w:spacing w:after="200" w:line="276" w:lineRule="auto"/>
        <w:ind w:firstLine="0"/>
        <w:rPr>
          <w:sz w:val="36"/>
          <w:szCs w:val="36"/>
        </w:rPr>
      </w:pPr>
      <w:r>
        <w:rPr>
          <w:sz w:val="36"/>
          <w:szCs w:val="36"/>
        </w:rPr>
        <w:br w:type="page"/>
      </w:r>
      <w:r w:rsidR="00836D01">
        <w:rPr>
          <w:sz w:val="36"/>
          <w:szCs w:val="36"/>
        </w:rPr>
        <w:lastRenderedPageBreak/>
        <w:t>Spis ilustracji</w:t>
      </w:r>
    </w:p>
    <w:p w:rsidR="00836D01" w:rsidRDefault="007C12B6">
      <w:pPr>
        <w:spacing w:after="200" w:line="276" w:lineRule="auto"/>
        <w:ind w:firstLine="0"/>
        <w:rPr>
          <w:sz w:val="36"/>
          <w:szCs w:val="36"/>
        </w:rPr>
      </w:pPr>
      <w:r>
        <w:rPr>
          <w:sz w:val="36"/>
          <w:szCs w:val="36"/>
        </w:rPr>
        <w:fldChar w:fldCharType="begin"/>
      </w:r>
      <w:r w:rsidR="00836D01">
        <w:rPr>
          <w:sz w:val="36"/>
          <w:szCs w:val="36"/>
        </w:rPr>
        <w:instrText xml:space="preserve"> TOC \h \z \a "Rysunek" </w:instrText>
      </w:r>
      <w:r>
        <w:rPr>
          <w:sz w:val="36"/>
          <w:szCs w:val="36"/>
        </w:rPr>
        <w:fldChar w:fldCharType="separate"/>
      </w:r>
      <w:r w:rsidR="00836D01">
        <w:rPr>
          <w:b/>
          <w:bCs/>
          <w:noProof/>
          <w:sz w:val="36"/>
          <w:szCs w:val="36"/>
        </w:rPr>
        <w:t>Nie można odnaleźć pozycji dla spisu ilustracji.</w:t>
      </w:r>
      <w:r>
        <w:rPr>
          <w:sz w:val="36"/>
          <w:szCs w:val="36"/>
        </w:rPr>
        <w:fldChar w:fldCharType="end"/>
      </w:r>
    </w:p>
    <w:p w:rsidR="00836D01" w:rsidRDefault="00836D01">
      <w:pPr>
        <w:spacing w:after="200" w:line="276" w:lineRule="auto"/>
        <w:ind w:firstLine="0"/>
        <w:rPr>
          <w:sz w:val="36"/>
          <w:szCs w:val="36"/>
        </w:rPr>
      </w:pPr>
    </w:p>
    <w:p w:rsidR="00836D01" w:rsidRDefault="00836D01" w:rsidP="00836D01">
      <w:pPr>
        <w:ind w:firstLine="0"/>
        <w:rPr>
          <w:sz w:val="36"/>
          <w:szCs w:val="36"/>
        </w:rPr>
      </w:pPr>
      <w:r>
        <w:rPr>
          <w:sz w:val="36"/>
          <w:szCs w:val="36"/>
        </w:rPr>
        <w:t>Spis tabel</w:t>
      </w:r>
    </w:p>
    <w:p w:rsidR="00836D01" w:rsidRDefault="007C12B6" w:rsidP="00836D01">
      <w:pPr>
        <w:ind w:firstLine="0"/>
        <w:rPr>
          <w:sz w:val="36"/>
          <w:szCs w:val="36"/>
        </w:rPr>
      </w:pPr>
      <w:r>
        <w:rPr>
          <w:sz w:val="36"/>
          <w:szCs w:val="36"/>
        </w:rPr>
        <w:fldChar w:fldCharType="begin"/>
      </w:r>
      <w:r w:rsidR="00836D01">
        <w:rPr>
          <w:sz w:val="36"/>
          <w:szCs w:val="36"/>
        </w:rPr>
        <w:instrText xml:space="preserve"> TOC \h \z \a "Tabela" </w:instrText>
      </w:r>
      <w:r>
        <w:rPr>
          <w:sz w:val="36"/>
          <w:szCs w:val="36"/>
        </w:rPr>
        <w:fldChar w:fldCharType="separate"/>
      </w:r>
      <w:r w:rsidR="00836D01">
        <w:rPr>
          <w:b/>
          <w:bCs/>
          <w:noProof/>
          <w:sz w:val="36"/>
          <w:szCs w:val="36"/>
        </w:rPr>
        <w:t>Nie można odnaleźć pozycji dla spisu ilustracji.</w:t>
      </w:r>
      <w:r>
        <w:rPr>
          <w:sz w:val="36"/>
          <w:szCs w:val="36"/>
        </w:rPr>
        <w:fldChar w:fldCharType="end"/>
      </w:r>
    </w:p>
    <w:p w:rsidR="00836D01" w:rsidRDefault="00836D01" w:rsidP="00836D01">
      <w:r>
        <w:br w:type="page"/>
      </w:r>
    </w:p>
    <w:p w:rsidR="00836D01" w:rsidRPr="00836D01" w:rsidRDefault="00FE168F" w:rsidP="00836D01">
      <w:pPr>
        <w:pStyle w:val="Nagwek1"/>
        <w:rPr>
          <w:b w:val="0"/>
          <w:bCs w:val="0"/>
        </w:rPr>
      </w:pPr>
      <w:bookmarkStart w:id="2" w:name="_Toc257490791"/>
      <w:r>
        <w:lastRenderedPageBreak/>
        <w:t>Wstęp</w:t>
      </w:r>
      <w:bookmarkEnd w:id="2"/>
    </w:p>
    <w:p w:rsidR="00C04371" w:rsidRDefault="00836D01" w:rsidP="00C04371">
      <w:pPr>
        <w:pStyle w:val="Nagwek1"/>
      </w:pPr>
      <w:bookmarkStart w:id="3" w:name="_Toc257490792"/>
      <w:r>
        <w:t>Równoległe przetwarzanie z zastosowaniem GPU</w:t>
      </w:r>
      <w:bookmarkEnd w:id="3"/>
    </w:p>
    <w:p w:rsidR="00A952A0" w:rsidRDefault="00A952A0" w:rsidP="00A952A0"/>
    <w:p w:rsidR="00A952A0" w:rsidRPr="00A952A0" w:rsidRDefault="00A952A0" w:rsidP="00A952A0">
      <w:r>
        <w:t>GPU są używane do wykonywania programów ogólnego użytku najczęściej, ponieważ oczekuje się od nich większej prędkości niż na CPU</w:t>
      </w:r>
    </w:p>
    <w:p w:rsidR="008C4DDE" w:rsidRDefault="008C4DDE">
      <w:pPr>
        <w:spacing w:after="200" w:line="276" w:lineRule="auto"/>
        <w:ind w:firstLine="0"/>
        <w:rPr>
          <w:rFonts w:asciiTheme="majorHAnsi" w:eastAsiaTheme="majorEastAsia" w:hAnsiTheme="majorHAnsi" w:cstheme="majorBidi"/>
          <w:b/>
          <w:bCs/>
          <w:color w:val="B35E06" w:themeColor="accent1" w:themeShade="BF"/>
          <w:sz w:val="28"/>
          <w:szCs w:val="28"/>
        </w:rPr>
      </w:pPr>
      <w:r>
        <w:br w:type="page"/>
      </w:r>
    </w:p>
    <w:p w:rsidR="00C04371" w:rsidRDefault="00836D01" w:rsidP="00836D01">
      <w:pPr>
        <w:pStyle w:val="Nagwek1"/>
      </w:pPr>
      <w:bookmarkStart w:id="4" w:name="_Toc257490793"/>
      <w:r>
        <w:lastRenderedPageBreak/>
        <w:t>Sztuczne sieci neuronowe</w:t>
      </w:r>
      <w:bookmarkEnd w:id="4"/>
    </w:p>
    <w:p w:rsidR="008C4DDE" w:rsidRDefault="008C4DDE" w:rsidP="00B3645C">
      <w:pPr>
        <w:spacing w:after="200" w:line="276" w:lineRule="auto"/>
        <w:ind w:firstLine="0"/>
      </w:pPr>
    </w:p>
    <w:p w:rsidR="008C4DDE" w:rsidRDefault="00B51EB5" w:rsidP="008C4DDE">
      <w:pPr>
        <w:pStyle w:val="Nagwek1"/>
        <w:keepLines w:val="0"/>
        <w:pageBreakBefore/>
        <w:tabs>
          <w:tab w:val="num" w:pos="432"/>
        </w:tabs>
        <w:suppressAutoHyphens/>
        <w:spacing w:before="240" w:after="120" w:line="320" w:lineRule="atLeast"/>
        <w:ind w:left="432" w:hanging="432"/>
        <w:jc w:val="both"/>
      </w:pPr>
      <w:bookmarkStart w:id="5" w:name="_Toc257490794"/>
      <w:r>
        <w:lastRenderedPageBreak/>
        <w:t>Implementacja sztucznych sieci neuronowych na GPU</w:t>
      </w:r>
      <w:bookmarkEnd w:id="5"/>
    </w:p>
    <w:p w:rsidR="008C4DDE" w:rsidRDefault="008C4DDE" w:rsidP="008C4DDE"/>
    <w:p w:rsidR="008C4DDE" w:rsidRDefault="008C4DDE">
      <w:pPr>
        <w:spacing w:after="200" w:line="276" w:lineRule="auto"/>
        <w:ind w:firstLine="0"/>
        <w:rPr>
          <w:rFonts w:asciiTheme="majorHAnsi" w:eastAsiaTheme="majorEastAsia" w:hAnsiTheme="majorHAnsi" w:cstheme="majorBidi"/>
          <w:b/>
          <w:bCs/>
          <w:color w:val="B35E06" w:themeColor="accent1" w:themeShade="BF"/>
          <w:sz w:val="28"/>
          <w:szCs w:val="28"/>
        </w:rPr>
      </w:pPr>
      <w:r>
        <w:br w:type="page"/>
      </w:r>
    </w:p>
    <w:p w:rsidR="00836D01" w:rsidRDefault="00836D01" w:rsidP="00836D01">
      <w:pPr>
        <w:pStyle w:val="Nagwek1"/>
      </w:pPr>
      <w:bookmarkStart w:id="6" w:name="_Toc257490795"/>
      <w:r>
        <w:lastRenderedPageBreak/>
        <w:t>Implementacja sztucznych sieci neuronowych na GPU</w:t>
      </w:r>
      <w:bookmarkEnd w:id="6"/>
    </w:p>
    <w:p w:rsidR="00836D01" w:rsidRDefault="00836D01">
      <w:pPr>
        <w:spacing w:after="200" w:line="276" w:lineRule="auto"/>
        <w:ind w:firstLine="0"/>
        <w:rPr>
          <w:rFonts w:asciiTheme="majorHAnsi" w:eastAsiaTheme="majorEastAsia" w:hAnsiTheme="majorHAnsi" w:cstheme="majorBidi"/>
          <w:b/>
          <w:bCs/>
          <w:color w:val="B35E06" w:themeColor="accent1" w:themeShade="BF"/>
          <w:sz w:val="28"/>
          <w:szCs w:val="28"/>
        </w:rPr>
      </w:pPr>
      <w:r>
        <w:br w:type="page"/>
      </w:r>
    </w:p>
    <w:p w:rsidR="00836D01" w:rsidRDefault="00836D01" w:rsidP="00836D01">
      <w:pPr>
        <w:pStyle w:val="Nagwek1"/>
      </w:pPr>
      <w:bookmarkStart w:id="7" w:name="_Toc257490796"/>
      <w:r>
        <w:lastRenderedPageBreak/>
        <w:t>Biblioteka CNL</w:t>
      </w:r>
      <w:bookmarkEnd w:id="7"/>
    </w:p>
    <w:p w:rsidR="00DA028C" w:rsidRDefault="00B3645C" w:rsidP="00836D01">
      <w:r>
        <w:t>Głównym</w:t>
      </w:r>
      <w:r w:rsidR="008A131F">
        <w:t xml:space="preserve"> celem </w:t>
      </w:r>
      <w:r>
        <w:t>tej pracy magisterskiej jest</w:t>
      </w:r>
      <w:r w:rsidR="008A131F">
        <w:t xml:space="preserve"> stworzenie biblioteki obsługującej sieci neuronowe z wykorzystaniem CPU </w:t>
      </w:r>
      <w:r w:rsidR="00020F08">
        <w:t>oraz GPU.</w:t>
      </w:r>
      <w:r w:rsidR="00DA028C">
        <w:t xml:space="preserve"> Biblioteka miała umożliwić dodawanie obsługi</w:t>
      </w:r>
      <w:r w:rsidR="007E03D8">
        <w:t xml:space="preserve"> różnych typów sieci neuronowych, oraz mieć zaimplementowany jeden z jej typów. Ja zaimplementowałem sieć MLP.</w:t>
      </w:r>
    </w:p>
    <w:p w:rsidR="00372337" w:rsidRDefault="00CD1C8C" w:rsidP="00836D01">
      <w:r>
        <w:t xml:space="preserve">Biblioteka została stworzona w języku C++, zostały stworzone wersje do kompilacji pod Visual Studio 2008 (wersja 32bit i 64bit) oraz G++ (wersja 32bit). </w:t>
      </w:r>
      <w:r w:rsidR="00B3645C">
        <w:t>Podczas pisania, głównie zwracałem uwagę na prędkość działania części GPU oraz na przenośność programu.</w:t>
      </w:r>
    </w:p>
    <w:p w:rsidR="00BD1432" w:rsidRDefault="00BD1432" w:rsidP="00836D01"/>
    <w:p w:rsidR="00ED5316" w:rsidRDefault="00ED5316" w:rsidP="00836D01">
      <w:r>
        <w:t>// JRTODO – napisz, że proogram przyjmuje wartości wejściowe i wyjściowe jakoliczby zmiennoprzecinkowe. Na CPU to jest double, na GPU float (w zalozeniu moze miec 8b na lepszych GPU).</w:t>
      </w:r>
    </w:p>
    <w:p w:rsidR="00D973D2" w:rsidRDefault="00D973D2" w:rsidP="00836D01"/>
    <w:p w:rsidR="00D973D2" w:rsidRDefault="00D973D2" w:rsidP="00D973D2">
      <w:pPr>
        <w:pStyle w:val="Nagwek2"/>
      </w:pPr>
      <w:bookmarkStart w:id="8" w:name="_Toc257490797"/>
      <w:r>
        <w:t>Zakres programu</w:t>
      </w:r>
      <w:bookmarkEnd w:id="8"/>
    </w:p>
    <w:p w:rsidR="00D973D2" w:rsidRDefault="00CD1C8C" w:rsidP="00D973D2">
      <w:r>
        <w:t>Implementacja zawiera bibliotekę</w:t>
      </w:r>
      <w:r w:rsidR="007B381A">
        <w:t xml:space="preserve"> razem z plikiem CUDA.cpp, który </w:t>
      </w:r>
      <w:r>
        <w:t xml:space="preserve">wykorzystuje tę bibliotekę i w którym są zawarte najczęstsze przypadki użycia biblioteki (m.in. wczytywanie, zapisywanie, uruchamianie sieci na danych testach) </w:t>
      </w:r>
      <w:r w:rsidR="00107097">
        <w:t>.</w:t>
      </w:r>
    </w:p>
    <w:p w:rsidR="00107097" w:rsidRDefault="00107097" w:rsidP="00D973D2"/>
    <w:p w:rsidR="00107097" w:rsidRDefault="00107097" w:rsidP="00D973D2"/>
    <w:p w:rsidR="001B7D2B" w:rsidRDefault="001B7D2B" w:rsidP="001B7D2B">
      <w:pPr>
        <w:pStyle w:val="Nagwek3"/>
      </w:pPr>
      <w:bookmarkStart w:id="9" w:name="_Toc257490798"/>
      <w:r w:rsidRPr="00C508CC">
        <w:t>Ogólny projekt aplikacji</w:t>
      </w:r>
      <w:bookmarkEnd w:id="9"/>
      <w:r w:rsidRPr="00C508CC">
        <w:t xml:space="preserve"> </w:t>
      </w:r>
    </w:p>
    <w:p w:rsidR="00B16AEB" w:rsidRDefault="00CD1C8C" w:rsidP="00625DC5">
      <w:r>
        <w:t>Obliczenia na GPU są wykonywane w bibliotece CUDA, stworzonej przez firmę nVidia i działającej tylko na kartach graficznych tej firmy, serii 8000 i wyższych. W momencie decyzji o rodzaju biblioteki GPU, na rynku były dostępne 3 biblioteki tego typu: OpenCL, nVidia CUDA, ATI</w:t>
      </w:r>
      <w:r w:rsidR="00B16AEB">
        <w:t xml:space="preserve"> </w:t>
      </w:r>
      <w:r>
        <w:t>Stream</w:t>
      </w:r>
      <w:r w:rsidR="00B16AEB">
        <w:t xml:space="preserve">. </w:t>
      </w:r>
      <w:r w:rsidR="00625DC5">
        <w:t xml:space="preserve">Poniżej jest tabela wyszczególniająca różne aspekty tych trzech </w:t>
      </w:r>
      <w:r w:rsidR="002B3236">
        <w:t>bibliotek.</w:t>
      </w:r>
    </w:p>
    <w:p w:rsidR="00B16AEB" w:rsidRDefault="00B16AEB" w:rsidP="00B16AEB"/>
    <w:tbl>
      <w:tblPr>
        <w:tblStyle w:val="Tabela-Siatka"/>
        <w:tblW w:w="0" w:type="auto"/>
        <w:tblLook w:val="04A0"/>
      </w:tblPr>
      <w:tblGrid>
        <w:gridCol w:w="2308"/>
        <w:gridCol w:w="2308"/>
        <w:gridCol w:w="2308"/>
        <w:gridCol w:w="2308"/>
      </w:tblGrid>
      <w:tr w:rsidR="00B16AEB" w:rsidTr="00B16AEB">
        <w:tc>
          <w:tcPr>
            <w:tcW w:w="2308" w:type="dxa"/>
          </w:tcPr>
          <w:p w:rsidR="00B16AEB" w:rsidRDefault="00B16AEB" w:rsidP="00B16AEB">
            <w:pPr>
              <w:ind w:firstLine="0"/>
            </w:pPr>
            <w:r>
              <w:t>Technologia / Aspekt</w:t>
            </w:r>
          </w:p>
        </w:tc>
        <w:tc>
          <w:tcPr>
            <w:tcW w:w="2308" w:type="dxa"/>
          </w:tcPr>
          <w:p w:rsidR="00B16AEB" w:rsidRDefault="00B16AEB" w:rsidP="00B16AEB">
            <w:pPr>
              <w:ind w:firstLine="0"/>
            </w:pPr>
            <w:r>
              <w:t>NVidia CUDA</w:t>
            </w:r>
          </w:p>
        </w:tc>
        <w:tc>
          <w:tcPr>
            <w:tcW w:w="2308" w:type="dxa"/>
          </w:tcPr>
          <w:p w:rsidR="00B16AEB" w:rsidRDefault="00B16AEB" w:rsidP="00B16AEB">
            <w:pPr>
              <w:ind w:firstLine="0"/>
            </w:pPr>
            <w:r>
              <w:t>OpenCL</w:t>
            </w:r>
          </w:p>
        </w:tc>
        <w:tc>
          <w:tcPr>
            <w:tcW w:w="2308" w:type="dxa"/>
          </w:tcPr>
          <w:p w:rsidR="00B16AEB" w:rsidRDefault="00B16AEB" w:rsidP="00B16AEB">
            <w:pPr>
              <w:ind w:firstLine="0"/>
            </w:pPr>
            <w:r>
              <w:t>ATI Stream</w:t>
            </w:r>
          </w:p>
        </w:tc>
      </w:tr>
      <w:tr w:rsidR="00B16AEB" w:rsidTr="00B16AEB">
        <w:tc>
          <w:tcPr>
            <w:tcW w:w="2308" w:type="dxa"/>
          </w:tcPr>
          <w:p w:rsidR="00B16AEB" w:rsidRDefault="00B16AEB" w:rsidP="00B16AEB">
            <w:pPr>
              <w:ind w:firstLine="0"/>
            </w:pPr>
            <w:r>
              <w:t>Obsługiwane chipsety</w:t>
            </w:r>
          </w:p>
        </w:tc>
        <w:tc>
          <w:tcPr>
            <w:tcW w:w="2308" w:type="dxa"/>
          </w:tcPr>
          <w:p w:rsidR="00B16AEB" w:rsidRDefault="00B16AEB" w:rsidP="00B16AEB">
            <w:pPr>
              <w:ind w:firstLine="0"/>
            </w:pPr>
            <w:r>
              <w:t>NVidia GeForce &gt;= 8000, inne nVidia</w:t>
            </w:r>
          </w:p>
        </w:tc>
        <w:tc>
          <w:tcPr>
            <w:tcW w:w="2308" w:type="dxa"/>
          </w:tcPr>
          <w:p w:rsidR="00B16AEB" w:rsidRDefault="00B16AEB" w:rsidP="00B16AEB">
            <w:pPr>
              <w:ind w:firstLine="0"/>
            </w:pPr>
            <w:r>
              <w:t xml:space="preserve">NVidia GeForce ??? </w:t>
            </w:r>
          </w:p>
        </w:tc>
        <w:tc>
          <w:tcPr>
            <w:tcW w:w="2308" w:type="dxa"/>
          </w:tcPr>
          <w:p w:rsidR="00B16AEB" w:rsidRDefault="00B16AEB" w:rsidP="00B16AEB">
            <w:pPr>
              <w:ind w:firstLine="0"/>
            </w:pPr>
            <w:r>
              <w:t>ATI ???</w:t>
            </w:r>
          </w:p>
        </w:tc>
      </w:tr>
      <w:tr w:rsidR="00B16AEB" w:rsidTr="00B16AEB">
        <w:tc>
          <w:tcPr>
            <w:tcW w:w="2308" w:type="dxa"/>
          </w:tcPr>
          <w:p w:rsidR="00B16AEB" w:rsidRDefault="00B16AEB" w:rsidP="00B16AEB">
            <w:pPr>
              <w:ind w:firstLine="0"/>
            </w:pPr>
            <w:r>
              <w:t>Popularność</w:t>
            </w:r>
          </w:p>
        </w:tc>
        <w:tc>
          <w:tcPr>
            <w:tcW w:w="2308" w:type="dxa"/>
          </w:tcPr>
          <w:p w:rsidR="00B16AEB" w:rsidRDefault="00B16AEB" w:rsidP="00B16AEB">
            <w:pPr>
              <w:ind w:firstLine="0"/>
            </w:pPr>
            <w:r>
              <w:t>Duża. Popularne</w:t>
            </w:r>
            <w:r w:rsidR="00625DC5">
              <w:t xml:space="preserve"> forum </w:t>
            </w:r>
            <w:r w:rsidR="007E03D8">
              <w:t>NVidia</w:t>
            </w:r>
          </w:p>
        </w:tc>
        <w:tc>
          <w:tcPr>
            <w:tcW w:w="2308" w:type="dxa"/>
          </w:tcPr>
          <w:p w:rsidR="00B16AEB" w:rsidRDefault="00625DC5" w:rsidP="00B16AEB">
            <w:pPr>
              <w:ind w:firstLine="0"/>
            </w:pPr>
            <w:r>
              <w:t>Średnia</w:t>
            </w:r>
          </w:p>
        </w:tc>
        <w:tc>
          <w:tcPr>
            <w:tcW w:w="2308" w:type="dxa"/>
          </w:tcPr>
          <w:p w:rsidR="00B16AEB" w:rsidRDefault="00625DC5" w:rsidP="00B16AEB">
            <w:pPr>
              <w:ind w:firstLine="0"/>
            </w:pPr>
            <w:r>
              <w:t>Niewielka</w:t>
            </w:r>
          </w:p>
        </w:tc>
      </w:tr>
      <w:tr w:rsidR="00B16AEB" w:rsidTr="00B16AEB">
        <w:tc>
          <w:tcPr>
            <w:tcW w:w="2308" w:type="dxa"/>
          </w:tcPr>
          <w:p w:rsidR="00B16AEB" w:rsidRDefault="00B16AEB" w:rsidP="00B16AEB">
            <w:pPr>
              <w:ind w:firstLine="0"/>
            </w:pPr>
            <w:r>
              <w:t>Częstość uaktualniania</w:t>
            </w:r>
            <w:r w:rsidR="00625DC5">
              <w:t xml:space="preserve"> biblioteki</w:t>
            </w:r>
          </w:p>
        </w:tc>
        <w:tc>
          <w:tcPr>
            <w:tcW w:w="2308" w:type="dxa"/>
          </w:tcPr>
          <w:p w:rsidR="00B16AEB" w:rsidRDefault="00625DC5" w:rsidP="00B16AEB">
            <w:pPr>
              <w:ind w:firstLine="0"/>
            </w:pPr>
            <w:r>
              <w:t>Dosyć duża</w:t>
            </w:r>
          </w:p>
        </w:tc>
        <w:tc>
          <w:tcPr>
            <w:tcW w:w="2308" w:type="dxa"/>
          </w:tcPr>
          <w:p w:rsidR="00B16AEB" w:rsidRDefault="00625DC5" w:rsidP="00B16AEB">
            <w:pPr>
              <w:ind w:firstLine="0"/>
            </w:pPr>
            <w:r>
              <w:t>Średnia</w:t>
            </w:r>
          </w:p>
        </w:tc>
        <w:tc>
          <w:tcPr>
            <w:tcW w:w="2308" w:type="dxa"/>
          </w:tcPr>
          <w:p w:rsidR="00B16AEB" w:rsidRDefault="00625DC5" w:rsidP="00B16AEB">
            <w:pPr>
              <w:ind w:firstLine="0"/>
            </w:pPr>
            <w:r>
              <w:t>Średnia</w:t>
            </w:r>
          </w:p>
        </w:tc>
      </w:tr>
      <w:tr w:rsidR="00B16AEB" w:rsidTr="00B16AEB">
        <w:tc>
          <w:tcPr>
            <w:tcW w:w="2308" w:type="dxa"/>
          </w:tcPr>
          <w:p w:rsidR="00B16AEB" w:rsidRDefault="00B16AEB" w:rsidP="00B16AEB">
            <w:pPr>
              <w:ind w:firstLine="0"/>
            </w:pPr>
            <w:r>
              <w:t>Prędkość działania aplikacji</w:t>
            </w:r>
          </w:p>
        </w:tc>
        <w:tc>
          <w:tcPr>
            <w:tcW w:w="2308" w:type="dxa"/>
          </w:tcPr>
          <w:p w:rsidR="00B16AEB" w:rsidRDefault="00625DC5" w:rsidP="00B16AEB">
            <w:pPr>
              <w:ind w:firstLine="0"/>
            </w:pPr>
            <w:r>
              <w:t>Duża</w:t>
            </w:r>
          </w:p>
        </w:tc>
        <w:tc>
          <w:tcPr>
            <w:tcW w:w="2308" w:type="dxa"/>
          </w:tcPr>
          <w:p w:rsidR="00B16AEB" w:rsidRDefault="00625DC5" w:rsidP="00B16AEB">
            <w:pPr>
              <w:ind w:firstLine="0"/>
            </w:pPr>
            <w:r>
              <w:t>Średnia (w związku z tym, że jest to biblioteka uniwersalna, trudno jest zoptymalizować do konkretnej karty).</w:t>
            </w:r>
          </w:p>
        </w:tc>
        <w:tc>
          <w:tcPr>
            <w:tcW w:w="2308" w:type="dxa"/>
          </w:tcPr>
          <w:p w:rsidR="00B16AEB" w:rsidRDefault="00625DC5" w:rsidP="00B16AEB">
            <w:pPr>
              <w:ind w:firstLine="0"/>
            </w:pPr>
            <w:r>
              <w:t>Duża</w:t>
            </w:r>
          </w:p>
        </w:tc>
      </w:tr>
      <w:tr w:rsidR="00B16AEB" w:rsidTr="00B16AEB">
        <w:tc>
          <w:tcPr>
            <w:tcW w:w="2308" w:type="dxa"/>
          </w:tcPr>
          <w:p w:rsidR="00B16AEB" w:rsidRDefault="00B16AEB" w:rsidP="00B16AEB">
            <w:pPr>
              <w:ind w:firstLine="0"/>
            </w:pPr>
            <w:r>
              <w:t>Styl programowania</w:t>
            </w:r>
          </w:p>
        </w:tc>
        <w:tc>
          <w:tcPr>
            <w:tcW w:w="2308" w:type="dxa"/>
          </w:tcPr>
          <w:p w:rsidR="00B16AEB" w:rsidRDefault="00625DC5" w:rsidP="00B16AEB">
            <w:pPr>
              <w:ind w:firstLine="0"/>
            </w:pPr>
            <w:r>
              <w:t>Wysokopoziomowy</w:t>
            </w:r>
          </w:p>
        </w:tc>
        <w:tc>
          <w:tcPr>
            <w:tcW w:w="2308" w:type="dxa"/>
          </w:tcPr>
          <w:p w:rsidR="00B16AEB" w:rsidRDefault="00625DC5" w:rsidP="00B16AEB">
            <w:pPr>
              <w:ind w:firstLine="0"/>
            </w:pPr>
            <w:r>
              <w:t>Niskopoziomowy, wymaga często więcej linii kodu</w:t>
            </w:r>
          </w:p>
        </w:tc>
        <w:tc>
          <w:tcPr>
            <w:tcW w:w="2308" w:type="dxa"/>
          </w:tcPr>
          <w:p w:rsidR="00B16AEB" w:rsidRDefault="00625DC5" w:rsidP="00B16AEB">
            <w:pPr>
              <w:ind w:firstLine="0"/>
            </w:pPr>
            <w:r>
              <w:t>Niskopoziomowy, wymaga często więcej linii kodu</w:t>
            </w:r>
          </w:p>
        </w:tc>
      </w:tr>
      <w:tr w:rsidR="007552EA" w:rsidTr="00B16AEB">
        <w:tc>
          <w:tcPr>
            <w:tcW w:w="2308" w:type="dxa"/>
          </w:tcPr>
          <w:p w:rsidR="007552EA" w:rsidRDefault="007552EA" w:rsidP="007552EA">
            <w:pPr>
              <w:ind w:firstLine="0"/>
            </w:pPr>
            <w:r>
              <w:t>Różnice w obsłudze równych chipsetów</w:t>
            </w:r>
          </w:p>
        </w:tc>
        <w:tc>
          <w:tcPr>
            <w:tcW w:w="2308" w:type="dxa"/>
          </w:tcPr>
          <w:p w:rsidR="007552EA" w:rsidRDefault="007552EA" w:rsidP="00B16AEB">
            <w:pPr>
              <w:ind w:firstLine="0"/>
            </w:pPr>
            <w:r>
              <w:t>Tak – CUDA 1.0, 1.1, 1.3, różnice w możliwościach.</w:t>
            </w:r>
          </w:p>
        </w:tc>
        <w:tc>
          <w:tcPr>
            <w:tcW w:w="2308" w:type="dxa"/>
          </w:tcPr>
          <w:p w:rsidR="007552EA" w:rsidRDefault="007552EA" w:rsidP="00B16AEB">
            <w:pPr>
              <w:ind w:firstLine="0"/>
            </w:pPr>
            <w:r>
              <w:t>?</w:t>
            </w:r>
          </w:p>
        </w:tc>
        <w:tc>
          <w:tcPr>
            <w:tcW w:w="2308" w:type="dxa"/>
          </w:tcPr>
          <w:p w:rsidR="007552EA" w:rsidRDefault="007552EA" w:rsidP="00B16AEB">
            <w:pPr>
              <w:ind w:firstLine="0"/>
            </w:pPr>
            <w:r>
              <w:t>?</w:t>
            </w:r>
          </w:p>
        </w:tc>
      </w:tr>
    </w:tbl>
    <w:p w:rsidR="00B16AEB" w:rsidRDefault="00B16AEB" w:rsidP="00B16AEB"/>
    <w:p w:rsidR="00B16AEB" w:rsidRDefault="00E84A74" w:rsidP="00B16AEB">
      <w:r>
        <w:lastRenderedPageBreak/>
        <w:t xml:space="preserve">Najważniejszymi aspektami dla mnie przy wyborze biblioteki </w:t>
      </w:r>
      <w:r w:rsidR="00684021">
        <w:t>była łatwość tworzenia kodu, przenośność oraz wsparcie ze strony twórców i osób korzystających z danej biblioteki. W związku z tym wybrałem technologię N</w:t>
      </w:r>
      <w:r w:rsidR="00FE75E6">
        <w:t>v</w:t>
      </w:r>
      <w:r w:rsidR="00684021">
        <w:t>idia</w:t>
      </w:r>
      <w:r w:rsidR="00FE75E6">
        <w:t xml:space="preserve">. Uważam, że był to dobry wybór – ani razu nie miałem problemu </w:t>
      </w:r>
      <w:r w:rsidR="007552EA">
        <w:t>z rozwiązaniem żadnego problemu</w:t>
      </w:r>
      <w:r w:rsidR="000A58DA">
        <w:t xml:space="preserve"> z tą biblioteką. Pomagała dokumentacja lub forum NVidia.</w:t>
      </w:r>
    </w:p>
    <w:p w:rsidR="00B16AEB" w:rsidRDefault="00B16AEB" w:rsidP="00B16AEB"/>
    <w:p w:rsidR="00C262A5" w:rsidRDefault="00C262A5" w:rsidP="00B16AEB">
      <w:r>
        <w:t xml:space="preserve">W założeniu program miał umożliwić obliczanie wyników sieci tylko za pomocą GPU, ale wolałem dodać możliwość wykonywania tych samych operacji na CPU. Zdecydowałem się na to, ponieważ </w:t>
      </w:r>
      <w:r w:rsidR="006C19E7">
        <w:t xml:space="preserve">wg. mnie to jest najlepszy sposób na określenie, czy część GPU działa poprawnie. Inny możliwy sposób sprawdzania poprawności </w:t>
      </w:r>
      <w:r w:rsidR="001A1393">
        <w:t xml:space="preserve">obliczeń na GPU </w:t>
      </w:r>
      <w:r w:rsidR="006C19E7">
        <w:t xml:space="preserve">to np. stworzenie sieci </w:t>
      </w:r>
      <w:r w:rsidR="001A1393">
        <w:t xml:space="preserve">o tej samej strukturze w jakimś znanym programie do obsługi sieci neuronowych. Jednak </w:t>
      </w:r>
      <w:r w:rsidR="00CC2836">
        <w:t>jak dla mnie dużo łatwiejsze debugowanie jest w przypadku, kiedy sam napiszę część CPU. Można wtedy wstawić punkty logowania w podobnych miejscach, co pomaga zauważać błędy.</w:t>
      </w:r>
    </w:p>
    <w:p w:rsidR="00B16AEB" w:rsidRDefault="00276167" w:rsidP="009A6E7D">
      <w:r>
        <w:t xml:space="preserve">Innym z założeń </w:t>
      </w:r>
      <w:r w:rsidR="00DA028C">
        <w:t>było to, żeby biblioteka była łatwo rozszerzalna o obsługę nowych rodzajów sieci neuronowych</w:t>
      </w:r>
      <w:r w:rsidR="007B51B9">
        <w:t xml:space="preserve"> ( innych niż MLP, którą już zaimplementowałem). Wiele implementacji sieci neuronowych posiada </w:t>
      </w:r>
      <w:r w:rsidR="00DA3D8C">
        <w:t>połączone implementacje sieci neuronowej oraz zestawu testów wykonywanego na tej sieci. Ja oddzieliłem te 2 części – dodanie nowego rodzaju sieci nie będzie ingerować w część obsługująćą same testy.</w:t>
      </w:r>
    </w:p>
    <w:p w:rsidR="00DA050B" w:rsidRDefault="00DA050B" w:rsidP="009A6E7D">
      <w:r>
        <w:t>// JRTODO – rozdzielono tez obiekty sieci od obiektow layera i obiektow neuronow. W przypadku obliczen na GPU</w:t>
      </w:r>
      <w:r w:rsidR="00181F13">
        <w:t xml:space="preserve"> nie ma obiektu Neuron, ponieważ na GPU dane neuronu </w:t>
      </w:r>
      <w:r w:rsidR="002431DE">
        <w:t>są</w:t>
      </w:r>
      <w:r w:rsidR="00181F13">
        <w:t xml:space="preserve"> ułożone w specjalny sposób, żeby osiągnąć duza szybkość.</w:t>
      </w:r>
    </w:p>
    <w:p w:rsidR="00284844" w:rsidRDefault="00284844" w:rsidP="00313128">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xml:space="preserve">W programie nie ma obsługi warstwy wejścowej sieci. Jej rolę pełni wejście </w:t>
      </w:r>
      <w:r w:rsidR="009A6A31">
        <w:rPr>
          <w:rFonts w:ascii="Courier New" w:eastAsiaTheme="minorHAnsi" w:hAnsi="Courier New" w:cs="Courier New"/>
          <w:noProof/>
          <w:color w:val="008000"/>
          <w:sz w:val="20"/>
          <w:szCs w:val="20"/>
          <w:lang w:eastAsia="en-US"/>
        </w:rPr>
        <w:t xml:space="preserve">danego </w:t>
      </w:r>
      <w:r>
        <w:rPr>
          <w:rFonts w:ascii="Courier New" w:eastAsiaTheme="minorHAnsi" w:hAnsi="Courier New" w:cs="Courier New"/>
          <w:noProof/>
          <w:color w:val="008000"/>
          <w:sz w:val="20"/>
          <w:szCs w:val="20"/>
          <w:lang w:eastAsia="en-US"/>
        </w:rPr>
        <w:t>testu</w:t>
      </w:r>
      <w:r w:rsidR="009A6A31">
        <w:rPr>
          <w:rFonts w:ascii="Courier New" w:eastAsiaTheme="minorHAnsi" w:hAnsi="Courier New" w:cs="Courier New"/>
          <w:noProof/>
          <w:color w:val="008000"/>
          <w:sz w:val="20"/>
          <w:szCs w:val="20"/>
          <w:lang w:eastAsia="en-US"/>
        </w:rPr>
        <w:t xml:space="preserve">. Zrobiłem tak, ponieważ wejście testu zawsze ma ten sam typ funkcji aktywacji (funkcja linearna). Oprócz tego nie jest konieczne kopiowanie wartości wejściowych testu do </w:t>
      </w:r>
      <w:r w:rsidR="00E414A4">
        <w:rPr>
          <w:rFonts w:ascii="Courier New" w:eastAsiaTheme="minorHAnsi" w:hAnsi="Courier New" w:cs="Courier New"/>
          <w:noProof/>
          <w:color w:val="008000"/>
          <w:sz w:val="20"/>
          <w:szCs w:val="20"/>
          <w:lang w:eastAsia="en-US"/>
        </w:rPr>
        <w:t>danych warstwy wejściowej.</w:t>
      </w:r>
    </w:p>
    <w:p w:rsidR="002431DE" w:rsidRDefault="003B641A" w:rsidP="002431DE">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//JRTODO – napisz, czemu wybralem notacje wegierska</w:t>
      </w:r>
    </w:p>
    <w:p w:rsidR="00675E72" w:rsidRPr="00313128" w:rsidRDefault="00675E72" w:rsidP="002431DE">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napisz o generycznosci w sensie tego, ze można zaladowac plik XML sieci dynamicznie nie znajac typu sieci.</w:t>
      </w:r>
    </w:p>
    <w:p w:rsidR="001B7D2B" w:rsidRDefault="001B7D2B" w:rsidP="001B7D2B">
      <w:pPr>
        <w:pStyle w:val="Nagwek3"/>
      </w:pPr>
      <w:bookmarkStart w:id="10" w:name="_Toc257490799"/>
      <w:r w:rsidRPr="00C508CC">
        <w:t>Zastosowania programu.</w:t>
      </w:r>
      <w:bookmarkEnd w:id="10"/>
    </w:p>
    <w:p w:rsidR="002D6CD6" w:rsidRDefault="006F38B2" w:rsidP="002D6CD6">
      <w:r>
        <w:t xml:space="preserve">Program umożliwia stworzenie sieci MLP, o dowolnej strukturze. </w:t>
      </w:r>
      <w:r w:rsidR="0063254C">
        <w:t>Program obsługuje prostą oraz sigmoidalną funkcję aktywacji. Program obsługuje tylko sieci gęste – w których neuron w warstwie N jest połączony ze wszystkimi neuronami w warstwie N+1.</w:t>
      </w:r>
      <w:r w:rsidR="00313128">
        <w:t xml:space="preserve"> Program obsluguje zadania klasyfikacji oraz </w:t>
      </w:r>
      <w:r w:rsidR="00567629">
        <w:t>optymalizacji (</w:t>
      </w:r>
      <w:r w:rsidR="00181F13">
        <w:t>zadania klasyfikacji są obsługiwane</w:t>
      </w:r>
      <w:r w:rsidR="00567629">
        <w:t xml:space="preserve"> przez sprowadzenie do zadania optymalizacji).</w:t>
      </w:r>
    </w:p>
    <w:p w:rsidR="002D6CD6" w:rsidRPr="002D6CD6" w:rsidRDefault="00E414A4" w:rsidP="002D6CD6">
      <w:r>
        <w:t>// JRTODO – jak zadanie klasyfikacji jest sprowadzane do zadania optymalizacji.</w:t>
      </w:r>
    </w:p>
    <w:p w:rsidR="001B7D2B" w:rsidRDefault="001B7D2B" w:rsidP="001B7D2B">
      <w:pPr>
        <w:pStyle w:val="Nagwek3"/>
      </w:pPr>
      <w:bookmarkStart w:id="11" w:name="_Toc257490800"/>
      <w:r w:rsidRPr="00C508CC">
        <w:t>Diagramy:</w:t>
      </w:r>
      <w:bookmarkEnd w:id="11"/>
    </w:p>
    <w:p w:rsidR="00E414A4" w:rsidRPr="00E414A4" w:rsidRDefault="00E414A4" w:rsidP="00E414A4">
      <w:r>
        <w:t xml:space="preserve">Poniżej zamieszczone są diagramy UML </w:t>
      </w:r>
      <w:r w:rsidR="00882078">
        <w:t>biblioteki CNL.</w:t>
      </w:r>
    </w:p>
    <w:p w:rsidR="00882078" w:rsidRDefault="00882078">
      <w:pPr>
        <w:spacing w:after="200" w:line="276" w:lineRule="auto"/>
        <w:ind w:firstLine="0"/>
        <w:rPr>
          <w:rFonts w:ascii="Cambria" w:hAnsi="Cambria"/>
        </w:rPr>
      </w:pPr>
      <w:r>
        <w:rPr>
          <w:rFonts w:ascii="Cambria" w:hAnsi="Cambria"/>
        </w:rPr>
        <w:br w:type="page"/>
      </w:r>
    </w:p>
    <w:p w:rsidR="001B7D2B" w:rsidRDefault="001B7D2B" w:rsidP="001B7D2B">
      <w:pPr>
        <w:pStyle w:val="Akapitzlist"/>
        <w:numPr>
          <w:ilvl w:val="3"/>
          <w:numId w:val="5"/>
        </w:numPr>
        <w:spacing w:after="200" w:line="276" w:lineRule="auto"/>
        <w:rPr>
          <w:rFonts w:ascii="Cambria" w:hAnsi="Cambria"/>
        </w:rPr>
      </w:pPr>
      <w:r w:rsidRPr="00C508CC">
        <w:rPr>
          <w:rFonts w:ascii="Cambria" w:hAnsi="Cambria"/>
        </w:rPr>
        <w:lastRenderedPageBreak/>
        <w:t>Class</w:t>
      </w:r>
    </w:p>
    <w:p w:rsidR="00882078" w:rsidRDefault="00BA467A" w:rsidP="00882078">
      <w:pPr>
        <w:spacing w:after="200" w:line="276" w:lineRule="auto"/>
        <w:rPr>
          <w:rFonts w:ascii="Cambria" w:hAnsi="Cambria"/>
        </w:rPr>
      </w:pPr>
      <w:r>
        <w:rPr>
          <w:rFonts w:ascii="Cambria" w:hAnsi="Cambria"/>
          <w:noProof/>
        </w:rPr>
        <w:drawing>
          <wp:inline distT="0" distB="0" distL="0" distR="0">
            <wp:extent cx="5773420" cy="6904869"/>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73420" cy="6904869"/>
                    </a:xfrm>
                    <a:prstGeom prst="rect">
                      <a:avLst/>
                    </a:prstGeom>
                    <a:noFill/>
                    <a:ln w="9525">
                      <a:noFill/>
                      <a:miter lim="800000"/>
                      <a:headEnd/>
                      <a:tailEnd/>
                    </a:ln>
                  </pic:spPr>
                </pic:pic>
              </a:graphicData>
            </a:graphic>
          </wp:inline>
        </w:drawing>
      </w:r>
    </w:p>
    <w:p w:rsidR="00202AB5" w:rsidRDefault="00202AB5" w:rsidP="00882078">
      <w:pPr>
        <w:spacing w:after="200" w:line="276" w:lineRule="auto"/>
        <w:rPr>
          <w:rFonts w:ascii="Cambria" w:hAnsi="Cambria"/>
        </w:rPr>
      </w:pPr>
    </w:p>
    <w:p w:rsidR="00202AB5" w:rsidRPr="00882078" w:rsidRDefault="00202AB5" w:rsidP="00882078">
      <w:pPr>
        <w:spacing w:after="200" w:line="276" w:lineRule="auto"/>
        <w:rPr>
          <w:rFonts w:ascii="Cambria" w:hAnsi="Cambria"/>
        </w:rPr>
      </w:pPr>
      <w:r>
        <w:rPr>
          <w:rFonts w:ascii="Cambria" w:hAnsi="Cambria"/>
        </w:rPr>
        <w:t xml:space="preserve">Pliki testów (InputTestSet i InputTest) są niezależne od plików sieci neuronowej. </w:t>
      </w:r>
    </w:p>
    <w:p w:rsidR="00F40D70" w:rsidRDefault="00F40D70">
      <w:pPr>
        <w:spacing w:after="200" w:line="276" w:lineRule="auto"/>
        <w:ind w:firstLine="0"/>
        <w:rPr>
          <w:rFonts w:ascii="Cambria" w:hAnsi="Cambria"/>
        </w:rPr>
      </w:pPr>
      <w:r>
        <w:rPr>
          <w:rFonts w:ascii="Cambria" w:hAnsi="Cambria"/>
        </w:rPr>
        <w:br w:type="page"/>
      </w:r>
    </w:p>
    <w:p w:rsidR="001B7D2B" w:rsidRPr="00C508CC" w:rsidRDefault="001B7D2B" w:rsidP="001B7D2B">
      <w:pPr>
        <w:pStyle w:val="Akapitzlist"/>
        <w:numPr>
          <w:ilvl w:val="3"/>
          <w:numId w:val="5"/>
        </w:numPr>
        <w:spacing w:after="200" w:line="276" w:lineRule="auto"/>
        <w:rPr>
          <w:rFonts w:ascii="Cambria" w:hAnsi="Cambria"/>
        </w:rPr>
      </w:pPr>
      <w:r w:rsidRPr="00C508CC">
        <w:rPr>
          <w:rFonts w:ascii="Cambria" w:hAnsi="Cambria"/>
        </w:rPr>
        <w:lastRenderedPageBreak/>
        <w:t>Sequence</w:t>
      </w:r>
    </w:p>
    <w:p w:rsidR="00F40D70" w:rsidRDefault="00F40D70">
      <w:pPr>
        <w:spacing w:after="200" w:line="276" w:lineRule="auto"/>
        <w:ind w:firstLine="0"/>
        <w:rPr>
          <w:rFonts w:ascii="Cambria" w:hAnsi="Cambria"/>
        </w:rPr>
      </w:pPr>
      <w:r>
        <w:rPr>
          <w:rFonts w:ascii="Cambria" w:hAnsi="Cambria"/>
        </w:rPr>
        <w:br w:type="page"/>
      </w:r>
      <w:r>
        <w:rPr>
          <w:rFonts w:ascii="Cambria" w:hAnsi="Cambria"/>
          <w:noProof/>
        </w:rPr>
        <w:lastRenderedPageBreak/>
        <w:drawing>
          <wp:inline distT="0" distB="0" distL="0" distR="0">
            <wp:extent cx="4992648" cy="4528868"/>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995140" cy="4531129"/>
                    </a:xfrm>
                    <a:prstGeom prst="rect">
                      <a:avLst/>
                    </a:prstGeom>
                    <a:noFill/>
                    <a:ln w="9525">
                      <a:noFill/>
                      <a:miter lim="800000"/>
                      <a:headEnd/>
                      <a:tailEnd/>
                    </a:ln>
                  </pic:spPr>
                </pic:pic>
              </a:graphicData>
            </a:graphic>
          </wp:inline>
        </w:drawing>
      </w:r>
    </w:p>
    <w:p w:rsidR="00B61672" w:rsidRDefault="006C1225" w:rsidP="00B61672">
      <w:r>
        <w:t>Na powyższym diagramie opisano sekwencję operacji przy uruchomieniu sieci przy użyciu GPU.</w:t>
      </w:r>
      <w:r w:rsidR="00CE6928">
        <w:t xml:space="preserve"> </w:t>
      </w:r>
    </w:p>
    <w:p w:rsidR="006B0394" w:rsidRDefault="00CE6928" w:rsidP="00B61672">
      <w:r>
        <w:t xml:space="preserve">Dla każdej warstwy, </w:t>
      </w:r>
      <w:r w:rsidR="00AE34E2">
        <w:t xml:space="preserve">jest wykonywanych operacji. Najpierw </w:t>
      </w:r>
      <w:r>
        <w:t>wykonywane są alokacje potrzebnej pamięci</w:t>
      </w:r>
      <w:r w:rsidR="00AE34E2">
        <w:t xml:space="preserve"> dla </w:t>
      </w:r>
      <w:r w:rsidR="00B61672">
        <w:t xml:space="preserve">aktualnej warstwy (wagi, wyjścia) </w:t>
      </w:r>
      <w:r w:rsidR="00AE34E2">
        <w:t>oraz ewentualnie ich zapisanie. Oprócz tego zwalniana jest niepotrzebna pamięć</w:t>
      </w:r>
      <w:r w:rsidR="00B61672">
        <w:t xml:space="preserve"> używana wcześniej</w:t>
      </w:r>
      <w:r w:rsidR="00AE34E2">
        <w:t xml:space="preserve">. Później </w:t>
      </w:r>
      <w:r w:rsidR="00B61672">
        <w:t xml:space="preserve">jest wykonywana </w:t>
      </w:r>
      <w:r w:rsidR="00ED0D8C">
        <w:t xml:space="preserve">operacja executeLayerGPU() – metoda uruchamiająca kernel wykonujący równolegle operacje uruchamiania </w:t>
      </w:r>
      <w:r w:rsidR="00EE556A">
        <w:t>neuronów na danej warstwie. Sam kernel opisany jest w rozdziale X.X.</w:t>
      </w:r>
      <w:r w:rsidR="006B0394">
        <w:br w:type="page"/>
      </w:r>
    </w:p>
    <w:p w:rsidR="003A6DE7" w:rsidRDefault="003A6DE7" w:rsidP="006B0394">
      <w:pPr>
        <w:spacing w:after="200" w:line="276" w:lineRule="auto"/>
        <w:ind w:firstLine="0"/>
        <w:jc w:val="right"/>
        <w:rPr>
          <w:rFonts w:ascii="Cambria" w:hAnsi="Cambria"/>
        </w:rPr>
      </w:pPr>
    </w:p>
    <w:p w:rsidR="001B7D2B" w:rsidRPr="00C508CC" w:rsidRDefault="001B7D2B" w:rsidP="001B7D2B">
      <w:pPr>
        <w:pStyle w:val="Akapitzlist"/>
        <w:numPr>
          <w:ilvl w:val="3"/>
          <w:numId w:val="5"/>
        </w:numPr>
        <w:spacing w:after="200" w:line="276" w:lineRule="auto"/>
        <w:rPr>
          <w:rFonts w:ascii="Cambria" w:hAnsi="Cambria"/>
        </w:rPr>
      </w:pPr>
      <w:r w:rsidRPr="00C508CC">
        <w:rPr>
          <w:rFonts w:ascii="Cambria" w:hAnsi="Cambria"/>
        </w:rPr>
        <w:t>Component</w:t>
      </w:r>
    </w:p>
    <w:p w:rsidR="001B7D2B" w:rsidRPr="00C508CC" w:rsidRDefault="001B7D2B" w:rsidP="001B7D2B">
      <w:pPr>
        <w:pStyle w:val="Akapitzlist"/>
        <w:numPr>
          <w:ilvl w:val="3"/>
          <w:numId w:val="5"/>
        </w:numPr>
        <w:spacing w:after="200" w:line="276" w:lineRule="auto"/>
        <w:rPr>
          <w:rFonts w:ascii="Cambria" w:hAnsi="Cambria"/>
        </w:rPr>
      </w:pPr>
      <w:r w:rsidRPr="00C508CC">
        <w:rPr>
          <w:rFonts w:ascii="Cambria" w:hAnsi="Cambria"/>
        </w:rPr>
        <w:t>Activity</w:t>
      </w:r>
    </w:p>
    <w:p w:rsidR="001B7D2B" w:rsidRDefault="001B7D2B" w:rsidP="00420509">
      <w:pPr>
        <w:pStyle w:val="Nagwek3"/>
      </w:pPr>
      <w:bookmarkStart w:id="12" w:name="_Toc257490801"/>
      <w:r w:rsidRPr="00C508CC">
        <w:t>Struktura plików danych (Opis struktury pliku XML i wczytywanego pliku csv – dane sieci oraz testów).</w:t>
      </w:r>
      <w:r w:rsidR="00107097">
        <w:t xml:space="preserve"> Sekwencja, co się robi przy wczytywaniu i zapisywaniu plikow.</w:t>
      </w:r>
      <w:bookmarkEnd w:id="12"/>
    </w:p>
    <w:p w:rsidR="00420509" w:rsidRDefault="00420509" w:rsidP="00420509">
      <w:r>
        <w:t>Program, żeby mieć pełnię funkcji, musi mieć możliwość zapisywania i odczytywania</w:t>
      </w:r>
      <w:r w:rsidR="00F331E7">
        <w:t xml:space="preserve"> stanu pomiędzy uruchomieniami. Poniżej jest zawarta tabela z dostępnymi formatami plików i możliwością ich obsługi:</w:t>
      </w:r>
    </w:p>
    <w:p w:rsidR="00F331E7" w:rsidRDefault="00F331E7" w:rsidP="00420509"/>
    <w:tbl>
      <w:tblPr>
        <w:tblStyle w:val="Tabela-Siatka"/>
        <w:tblW w:w="0" w:type="auto"/>
        <w:tblLook w:val="04A0"/>
      </w:tblPr>
      <w:tblGrid>
        <w:gridCol w:w="1526"/>
        <w:gridCol w:w="1559"/>
        <w:gridCol w:w="1985"/>
        <w:gridCol w:w="4162"/>
      </w:tblGrid>
      <w:tr w:rsidR="00F331E7" w:rsidTr="00603388">
        <w:tc>
          <w:tcPr>
            <w:tcW w:w="1526" w:type="dxa"/>
          </w:tcPr>
          <w:p w:rsidR="00F331E7" w:rsidRDefault="00F331E7" w:rsidP="00420509">
            <w:pPr>
              <w:ind w:firstLine="0"/>
            </w:pPr>
          </w:p>
        </w:tc>
        <w:tc>
          <w:tcPr>
            <w:tcW w:w="1559" w:type="dxa"/>
          </w:tcPr>
          <w:p w:rsidR="00F331E7" w:rsidRDefault="0094726A" w:rsidP="00420509">
            <w:pPr>
              <w:ind w:firstLine="0"/>
            </w:pPr>
            <w:r>
              <w:t>MLP</w:t>
            </w:r>
          </w:p>
        </w:tc>
        <w:tc>
          <w:tcPr>
            <w:tcW w:w="1985" w:type="dxa"/>
          </w:tcPr>
          <w:p w:rsidR="00F331E7" w:rsidRDefault="0094726A" w:rsidP="00420509">
            <w:pPr>
              <w:ind w:firstLine="0"/>
            </w:pPr>
            <w:r>
              <w:t>InputTestSet</w:t>
            </w:r>
          </w:p>
        </w:tc>
        <w:tc>
          <w:tcPr>
            <w:tcW w:w="4162" w:type="dxa"/>
          </w:tcPr>
          <w:p w:rsidR="00F331E7" w:rsidRDefault="0094726A" w:rsidP="00420509">
            <w:pPr>
              <w:ind w:firstLine="0"/>
            </w:pPr>
            <w:r>
              <w:t>InputTestSet</w:t>
            </w:r>
          </w:p>
        </w:tc>
      </w:tr>
      <w:tr w:rsidR="00F331E7" w:rsidTr="00603388">
        <w:tc>
          <w:tcPr>
            <w:tcW w:w="1526" w:type="dxa"/>
          </w:tcPr>
          <w:p w:rsidR="00F331E7" w:rsidRDefault="00FA0212" w:rsidP="00420509">
            <w:pPr>
              <w:ind w:firstLine="0"/>
            </w:pPr>
            <w:r>
              <w:t>Format</w:t>
            </w:r>
          </w:p>
        </w:tc>
        <w:tc>
          <w:tcPr>
            <w:tcW w:w="1559" w:type="dxa"/>
          </w:tcPr>
          <w:p w:rsidR="00F331E7" w:rsidRDefault="00FA0212" w:rsidP="00420509">
            <w:pPr>
              <w:ind w:firstLine="0"/>
            </w:pPr>
            <w:r>
              <w:t>XML</w:t>
            </w:r>
          </w:p>
        </w:tc>
        <w:tc>
          <w:tcPr>
            <w:tcW w:w="1985" w:type="dxa"/>
          </w:tcPr>
          <w:p w:rsidR="00F331E7" w:rsidRDefault="00FA0212" w:rsidP="00420509">
            <w:pPr>
              <w:ind w:firstLine="0"/>
            </w:pPr>
            <w:r>
              <w:t>XML</w:t>
            </w:r>
          </w:p>
        </w:tc>
        <w:tc>
          <w:tcPr>
            <w:tcW w:w="4162" w:type="dxa"/>
          </w:tcPr>
          <w:p w:rsidR="00F331E7" w:rsidRDefault="00603388" w:rsidP="00420509">
            <w:pPr>
              <w:ind w:firstLine="0"/>
            </w:pPr>
            <w:r>
              <w:t>CSV</w:t>
            </w:r>
          </w:p>
        </w:tc>
      </w:tr>
      <w:tr w:rsidR="00F331E7" w:rsidTr="00603388">
        <w:tc>
          <w:tcPr>
            <w:tcW w:w="1526" w:type="dxa"/>
          </w:tcPr>
          <w:p w:rsidR="00F331E7" w:rsidRDefault="00FA0212" w:rsidP="00420509">
            <w:pPr>
              <w:ind w:firstLine="0"/>
            </w:pPr>
            <w:r>
              <w:t>Użycie</w:t>
            </w:r>
          </w:p>
        </w:tc>
        <w:tc>
          <w:tcPr>
            <w:tcW w:w="1559" w:type="dxa"/>
          </w:tcPr>
          <w:p w:rsidR="00F331E7" w:rsidRDefault="00FA0212" w:rsidP="00420509">
            <w:pPr>
              <w:ind w:firstLine="0"/>
            </w:pPr>
            <w:r>
              <w:t>Read/Write</w:t>
            </w:r>
          </w:p>
        </w:tc>
        <w:tc>
          <w:tcPr>
            <w:tcW w:w="1985" w:type="dxa"/>
          </w:tcPr>
          <w:p w:rsidR="00F331E7" w:rsidRDefault="00FA0212" w:rsidP="00420509">
            <w:pPr>
              <w:ind w:firstLine="0"/>
            </w:pPr>
            <w:r>
              <w:t>Read/Write</w:t>
            </w:r>
          </w:p>
        </w:tc>
        <w:tc>
          <w:tcPr>
            <w:tcW w:w="4162" w:type="dxa"/>
          </w:tcPr>
          <w:p w:rsidR="00F331E7" w:rsidRDefault="00603388" w:rsidP="00420509">
            <w:pPr>
              <w:ind w:firstLine="0"/>
            </w:pPr>
            <w:r>
              <w:t>Read</w:t>
            </w:r>
          </w:p>
        </w:tc>
      </w:tr>
      <w:tr w:rsidR="00F331E7" w:rsidTr="00603388">
        <w:tc>
          <w:tcPr>
            <w:tcW w:w="1526" w:type="dxa"/>
          </w:tcPr>
          <w:p w:rsidR="00F331E7" w:rsidRDefault="00FA0212" w:rsidP="00420509">
            <w:pPr>
              <w:ind w:firstLine="0"/>
            </w:pPr>
            <w:r>
              <w:t>Zapisane dane</w:t>
            </w:r>
          </w:p>
        </w:tc>
        <w:tc>
          <w:tcPr>
            <w:tcW w:w="1559" w:type="dxa"/>
          </w:tcPr>
          <w:p w:rsidR="00F331E7" w:rsidRDefault="00FA0212" w:rsidP="00420509">
            <w:pPr>
              <w:ind w:firstLine="0"/>
            </w:pPr>
            <w:r>
              <w:t>Cała struktura sieci</w:t>
            </w:r>
          </w:p>
        </w:tc>
        <w:tc>
          <w:tcPr>
            <w:tcW w:w="1985" w:type="dxa"/>
          </w:tcPr>
          <w:p w:rsidR="00F331E7" w:rsidRDefault="00603388" w:rsidP="00420509">
            <w:pPr>
              <w:ind w:firstLine="0"/>
            </w:pPr>
            <w:r>
              <w:t>Wszystkie dane sieci</w:t>
            </w:r>
          </w:p>
        </w:tc>
        <w:tc>
          <w:tcPr>
            <w:tcW w:w="4162" w:type="dxa"/>
          </w:tcPr>
          <w:p w:rsidR="00F331E7" w:rsidRDefault="00603388" w:rsidP="00420509">
            <w:pPr>
              <w:ind w:firstLine="0"/>
            </w:pPr>
            <w:r>
              <w:t>Dane wszystkich wierszy, bez oznaczenia, które to wyjścia. Czasem są podane nazwy kolumn.</w:t>
            </w:r>
          </w:p>
        </w:tc>
      </w:tr>
    </w:tbl>
    <w:p w:rsidR="00F331E7" w:rsidRDefault="00F331E7" w:rsidP="00420509"/>
    <w:p w:rsidR="0094726A" w:rsidRDefault="0094726A" w:rsidP="00420509">
      <w:pPr>
        <w:rPr>
          <w:rFonts w:ascii="Courier New" w:eastAsiaTheme="minorHAnsi" w:hAnsi="Courier New" w:cs="Courier New"/>
          <w:noProof/>
          <w:sz w:val="20"/>
          <w:szCs w:val="20"/>
          <w:lang w:eastAsia="en-US"/>
        </w:rPr>
      </w:pPr>
      <w:r>
        <w:t xml:space="preserve">Obiekt Layer posiada metody </w:t>
      </w:r>
      <w:r>
        <w:rPr>
          <w:rFonts w:ascii="Courier New" w:eastAsiaTheme="minorHAnsi" w:hAnsi="Courier New" w:cs="Courier New"/>
          <w:noProof/>
          <w:sz w:val="20"/>
          <w:szCs w:val="20"/>
          <w:lang w:eastAsia="en-US"/>
        </w:rPr>
        <w:t xml:space="preserve">saveToXML() i loadFromXML(), przez co </w:t>
      </w:r>
      <w:r w:rsidR="00FA0212">
        <w:rPr>
          <w:rFonts w:ascii="Courier New" w:eastAsiaTheme="minorHAnsi" w:hAnsi="Courier New" w:cs="Courier New"/>
          <w:noProof/>
          <w:sz w:val="20"/>
          <w:szCs w:val="20"/>
          <w:lang w:eastAsia="en-US"/>
        </w:rPr>
        <w:t>jeśli jeśli będzie dodawany jakiś inny rodzaj sieci i będzie korzystał z layerów, to będzie mógł ich użyć.</w:t>
      </w:r>
    </w:p>
    <w:p w:rsidR="00421508" w:rsidRDefault="00421508" w:rsidP="00420509">
      <w:pPr>
        <w:rPr>
          <w:rFonts w:ascii="Courier New" w:eastAsiaTheme="minorHAnsi" w:hAnsi="Courier New" w:cs="Courier New"/>
          <w:noProof/>
          <w:sz w:val="20"/>
          <w:szCs w:val="20"/>
          <w:lang w:eastAsia="en-US"/>
        </w:rPr>
      </w:pPr>
    </w:p>
    <w:p w:rsidR="00421508" w:rsidRDefault="00421508" w:rsidP="00420509">
      <w:pPr>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 xml:space="preserve">Poniżej opiszę strukturę podanych </w:t>
      </w:r>
      <w:r w:rsidR="004772D9">
        <w:rPr>
          <w:rFonts w:ascii="Courier New" w:eastAsiaTheme="minorHAnsi" w:hAnsi="Courier New" w:cs="Courier New"/>
          <w:noProof/>
          <w:sz w:val="20"/>
          <w:szCs w:val="20"/>
          <w:lang w:eastAsia="en-US"/>
        </w:rPr>
        <w:t xml:space="preserve">typów </w:t>
      </w:r>
      <w:r>
        <w:rPr>
          <w:rFonts w:ascii="Courier New" w:eastAsiaTheme="minorHAnsi" w:hAnsi="Courier New" w:cs="Courier New"/>
          <w:noProof/>
          <w:sz w:val="20"/>
          <w:szCs w:val="20"/>
          <w:lang w:eastAsia="en-US"/>
        </w:rPr>
        <w:t>plików</w:t>
      </w:r>
      <w:r w:rsidR="004772D9">
        <w:rPr>
          <w:rFonts w:ascii="Courier New" w:eastAsiaTheme="minorHAnsi" w:hAnsi="Courier New" w:cs="Courier New"/>
          <w:noProof/>
          <w:sz w:val="20"/>
          <w:szCs w:val="20"/>
          <w:lang w:eastAsia="en-US"/>
        </w:rPr>
        <w:t xml:space="preserve">. </w:t>
      </w:r>
      <w:r w:rsidR="00DE0ED3">
        <w:rPr>
          <w:rFonts w:ascii="Courier New" w:eastAsiaTheme="minorHAnsi" w:hAnsi="Courier New" w:cs="Courier New"/>
          <w:noProof/>
          <w:sz w:val="20"/>
          <w:szCs w:val="20"/>
          <w:lang w:eastAsia="en-US"/>
        </w:rPr>
        <w:t xml:space="preserve">W poniższej tabeli jest </w:t>
      </w:r>
      <w:r w:rsidR="0098072D">
        <w:rPr>
          <w:rFonts w:ascii="Courier New" w:eastAsiaTheme="minorHAnsi" w:hAnsi="Courier New" w:cs="Courier New"/>
          <w:noProof/>
          <w:sz w:val="20"/>
          <w:szCs w:val="20"/>
          <w:lang w:eastAsia="en-US"/>
        </w:rPr>
        <w:t xml:space="preserve">opisana sekwancja do wygenerowania plików XML zestawu testów i sieci MLP. </w:t>
      </w:r>
    </w:p>
    <w:p w:rsidR="00F934FF" w:rsidRDefault="00F934FF" w:rsidP="00420509">
      <w:pPr>
        <w:rPr>
          <w:rFonts w:ascii="Courier New" w:eastAsiaTheme="minorHAnsi" w:hAnsi="Courier New" w:cs="Courier New"/>
          <w:noProof/>
          <w:sz w:val="20"/>
          <w:szCs w:val="20"/>
          <w:lang w:eastAsia="en-US"/>
        </w:rPr>
      </w:pPr>
    </w:p>
    <w:tbl>
      <w:tblPr>
        <w:tblStyle w:val="Tabela-Siatka"/>
        <w:tblW w:w="10774" w:type="dxa"/>
        <w:tblInd w:w="-743" w:type="dxa"/>
        <w:tblLook w:val="04A0"/>
      </w:tblPr>
      <w:tblGrid>
        <w:gridCol w:w="10774"/>
      </w:tblGrid>
      <w:tr w:rsidR="00F934FF" w:rsidTr="00F934FF">
        <w:tc>
          <w:tcPr>
            <w:tcW w:w="10774" w:type="dxa"/>
          </w:tcPr>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Pr>
                <w:rFonts w:ascii="Courier New" w:eastAsiaTheme="minorHAnsi" w:hAnsi="Courier New" w:cs="Courier New"/>
                <w:noProof/>
                <w:sz w:val="20"/>
                <w:szCs w:val="20"/>
                <w:lang w:eastAsia="en-US"/>
              </w:rPr>
              <w:tab/>
            </w:r>
            <w:r w:rsidRPr="004772D9">
              <w:rPr>
                <w:rFonts w:ascii="Courier New" w:eastAsiaTheme="minorHAnsi" w:hAnsi="Courier New" w:cs="Courier New"/>
                <w:noProof/>
                <w:sz w:val="18"/>
                <w:szCs w:val="18"/>
                <w:lang w:eastAsia="en-US"/>
              </w:rPr>
              <w:t>InputTestSet 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Nowy zestaw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vector&lt;</w:t>
            </w:r>
            <w:r w:rsidRPr="004772D9">
              <w:rPr>
                <w:rFonts w:ascii="Courier New" w:eastAsiaTheme="minorHAnsi" w:hAnsi="Courier New" w:cs="Courier New"/>
                <w:noProof/>
                <w:color w:val="0000FF"/>
                <w:sz w:val="18"/>
                <w:szCs w:val="18"/>
                <w:lang w:eastAsia="en-US"/>
              </w:rPr>
              <w:t>int</w:t>
            </w:r>
            <w:r w:rsidRPr="004772D9">
              <w:rPr>
                <w:rFonts w:ascii="Courier New" w:eastAsiaTheme="minorHAnsi" w:hAnsi="Courier New" w:cs="Courier New"/>
                <w:noProof/>
                <w:sz w:val="18"/>
                <w:szCs w:val="18"/>
                <w:lang w:eastAsia="en-US"/>
              </w:rPr>
              <w:t>&gt; vecOutputColumns;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Tworzenie listy numerów kolumn wyjściowych (wynikowych)</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vecOutputColumns.push_back(12);</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Jedyna wyjściowa kolumna - indeks 12</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vector&lt;</w:t>
            </w:r>
            <w:r w:rsidRPr="004772D9">
              <w:rPr>
                <w:rFonts w:ascii="Courier New" w:eastAsiaTheme="minorHAnsi" w:hAnsi="Courier New" w:cs="Courier New"/>
                <w:noProof/>
                <w:color w:val="0000FF"/>
                <w:sz w:val="18"/>
                <w:szCs w:val="18"/>
                <w:lang w:eastAsia="en-US"/>
              </w:rPr>
              <w:t>int</w:t>
            </w:r>
            <w:r w:rsidRPr="004772D9">
              <w:rPr>
                <w:rFonts w:ascii="Courier New" w:eastAsiaTheme="minorHAnsi" w:hAnsi="Courier New" w:cs="Courier New"/>
                <w:noProof/>
                <w:sz w:val="18"/>
                <w:szCs w:val="18"/>
                <w:lang w:eastAsia="en-US"/>
              </w:rPr>
              <w:t>&gt; vecUnusedColumns;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Lista numerów kolumn nieużywanych - pusta</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testSetCSV.loadFromCSVFile</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Ładowanie listy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w:t>
            </w:r>
            <w:r w:rsidRPr="004772D9">
              <w:rPr>
                <w:rFonts w:ascii="Courier New" w:eastAsiaTheme="minorHAnsi" w:hAnsi="Courier New" w:cs="Courier New"/>
                <w:noProof/>
                <w:color w:val="A31515"/>
                <w:sz w:val="18"/>
                <w:szCs w:val="18"/>
                <w:lang w:eastAsia="en-US"/>
              </w:rPr>
              <w:t>"forestfires2.csv"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Pl</w:t>
            </w:r>
            <w:r w:rsidR="00CE1B12">
              <w:rPr>
                <w:rFonts w:ascii="Courier New" w:eastAsiaTheme="minorHAnsi" w:hAnsi="Courier New" w:cs="Courier New"/>
                <w:noProof/>
                <w:color w:val="008000"/>
                <w:sz w:val="18"/>
                <w:szCs w:val="18"/>
                <w:lang w:eastAsia="en-US"/>
              </w:rPr>
              <w:t>ik wejściowy z testami w formac</w:t>
            </w:r>
            <w:r w:rsidRPr="004772D9">
              <w:rPr>
                <w:rFonts w:ascii="Courier New" w:eastAsiaTheme="minorHAnsi" w:hAnsi="Courier New" w:cs="Courier New"/>
                <w:noProof/>
                <w:color w:val="008000"/>
                <w:sz w:val="18"/>
                <w:szCs w:val="18"/>
                <w:lang w:eastAsia="en-US"/>
              </w:rPr>
              <w:t>ie CSV</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w:t>
            </w:r>
            <w:r w:rsidRPr="004772D9">
              <w:rPr>
                <w:rFonts w:ascii="Courier New" w:eastAsiaTheme="minorHAnsi" w:hAnsi="Courier New" w:cs="Courier New"/>
                <w:noProof/>
                <w:color w:val="0000FF"/>
                <w:sz w:val="18"/>
                <w:szCs w:val="18"/>
                <w:lang w:eastAsia="en-US"/>
              </w:rPr>
              <w:t>true</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Pierwszy wiersz zawiera nazwy kolumn</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w:t>
            </w:r>
            <w:r w:rsidRPr="004772D9">
              <w:rPr>
                <w:rFonts w:ascii="Courier New" w:eastAsiaTheme="minorHAnsi" w:hAnsi="Courier New" w:cs="Courier New"/>
                <w:noProof/>
                <w:color w:val="A31515"/>
                <w:sz w:val="18"/>
                <w:szCs w:val="18"/>
                <w:lang w:eastAsia="en-US"/>
              </w:rPr>
              <w: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Określenie znaku oddzielającego elementy - przecinek</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,vecOutputColumns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Podanie listy kolumn wyjściowych</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,vecUnusedColumns);</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Podanie listy kolumn nieużywanych</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MLP dummyNet;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Nowa sieć MLP</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dummyNet.setInputNeuronCount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Ustawienie ilości neuronów wejściowych</w:t>
            </w:r>
          </w:p>
          <w:p w:rsidR="004772D9" w:rsidRPr="004772D9" w:rsidRDefault="004772D9" w:rsidP="004772D9">
            <w:pPr>
              <w:autoSpaceDE w:val="0"/>
              <w:autoSpaceDN w:val="0"/>
              <w:adjustRightInd w:val="0"/>
              <w:ind w:firstLine="0"/>
              <w:rPr>
                <w:rFonts w:ascii="Courier New" w:eastAsiaTheme="minorHAnsi" w:hAnsi="Courier New" w:cs="Courier New"/>
                <w:noProof/>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(testSetCSV.getInputCount());</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dummyNet.addNewLayer</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Dodawanie warstwie ukrytej</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(6</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Ilość neuronów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,Neuron::NT_SIGMOID);</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Funkcja aktywancji w warstwie ukrytej</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dummyNet.addNewLayer</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Ustawienie ilości neuronów wyjściowych ...</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(testSetCSV.getOutputCount()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 - tyle ile wyjść w zestawie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,Neuron::NT_LINEAR);</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Wyjście sieci - linearne</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dummyNet.randomizeWeights(0.01,NULL);</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dobranie losowych wartości wag</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dummyNet.trainNetwork</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Uczenie sieci przez CPU</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Uczenie wcześniej załadowanym zestawem testów</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,6000</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Ilość sekwencji uczenia sieci</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,0.01</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eta - czynnik uczenia</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,1</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Ilość testów uczona na raz</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t>,NULL);</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Generator liczb pseudolosowych - niepotrzebny</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dummyNet.executeNetwork(testSetCSV);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Uruchomienie sieci na wszystkich testach przez CPU</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dummyNet.executeNetworkGPU(testSetCSV);</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Uruchomienie sieci na wszystkich testach przez GPU</w:t>
            </w: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p>
          <w:p w:rsidR="004772D9" w:rsidRPr="004772D9" w:rsidRDefault="004772D9" w:rsidP="004772D9">
            <w:pPr>
              <w:autoSpaceDE w:val="0"/>
              <w:autoSpaceDN w:val="0"/>
              <w:adjustRightInd w:val="0"/>
              <w:ind w:firstLine="0"/>
              <w:rPr>
                <w:rFonts w:ascii="Courier New" w:eastAsiaTheme="minorHAnsi" w:hAnsi="Courier New" w:cs="Courier New"/>
                <w:noProof/>
                <w:color w:val="008000"/>
                <w:sz w:val="18"/>
                <w:szCs w:val="18"/>
                <w:lang w:eastAsia="en-US"/>
              </w:rPr>
            </w:pPr>
            <w:r w:rsidRPr="004772D9">
              <w:rPr>
                <w:rFonts w:ascii="Courier New" w:eastAsiaTheme="minorHAnsi" w:hAnsi="Courier New" w:cs="Courier New"/>
                <w:noProof/>
                <w:sz w:val="18"/>
                <w:szCs w:val="18"/>
                <w:lang w:eastAsia="en-US"/>
              </w:rPr>
              <w:tab/>
              <w:t>testSetCSV.saveToFile(</w:t>
            </w:r>
            <w:r w:rsidRPr="004772D9">
              <w:rPr>
                <w:rFonts w:ascii="Courier New" w:eastAsiaTheme="minorHAnsi" w:hAnsi="Courier New" w:cs="Courier New"/>
                <w:noProof/>
                <w:color w:val="A31515"/>
                <w:sz w:val="18"/>
                <w:szCs w:val="18"/>
                <w:lang w:eastAsia="en-US"/>
              </w:rPr>
              <w:t>"TestSetFromCSV.xml"</w:t>
            </w:r>
            <w:r w:rsidRPr="004772D9">
              <w:rPr>
                <w:rFonts w:ascii="Courier New" w:eastAsiaTheme="minorHAnsi" w:hAnsi="Courier New" w:cs="Courier New"/>
                <w:noProof/>
                <w:sz w:val="18"/>
                <w:szCs w:val="18"/>
                <w:lang w:eastAsia="en-US"/>
              </w:rPr>
              <w:t>);</w:t>
            </w:r>
            <w:r w:rsidRPr="004772D9">
              <w:rPr>
                <w:rFonts w:ascii="Courier New" w:eastAsiaTheme="minorHAnsi" w:hAnsi="Courier New" w:cs="Courier New"/>
                <w:noProof/>
                <w:color w:val="008000"/>
                <w:sz w:val="18"/>
                <w:szCs w:val="18"/>
                <w:lang w:eastAsia="en-US"/>
              </w:rPr>
              <w:t>// Zapisywanie zestawu testów jako XML</w:t>
            </w:r>
          </w:p>
          <w:p w:rsidR="00F934FF" w:rsidRDefault="004772D9" w:rsidP="004772D9">
            <w:pPr>
              <w:ind w:firstLine="0"/>
            </w:pPr>
            <w:r w:rsidRPr="004772D9">
              <w:rPr>
                <w:rFonts w:ascii="Courier New" w:eastAsiaTheme="minorHAnsi" w:hAnsi="Courier New" w:cs="Courier New"/>
                <w:noProof/>
                <w:sz w:val="18"/>
                <w:szCs w:val="18"/>
                <w:lang w:eastAsia="en-US"/>
              </w:rPr>
              <w:lastRenderedPageBreak/>
              <w:tab/>
              <w:t>dummyNet.saveToFile(</w:t>
            </w:r>
            <w:r w:rsidRPr="004772D9">
              <w:rPr>
                <w:rFonts w:ascii="Courier New" w:eastAsiaTheme="minorHAnsi" w:hAnsi="Courier New" w:cs="Courier New"/>
                <w:noProof/>
                <w:color w:val="A31515"/>
                <w:sz w:val="18"/>
                <w:szCs w:val="18"/>
                <w:lang w:eastAsia="en-US"/>
              </w:rPr>
              <w:t>"NetworkStruct.xml"</w:t>
            </w:r>
            <w:r w:rsidRPr="004772D9">
              <w:rPr>
                <w:rFonts w:ascii="Courier New" w:eastAsiaTheme="minorHAnsi" w:hAnsi="Courier New" w:cs="Courier New"/>
                <w:noProof/>
                <w:sz w:val="18"/>
                <w:szCs w:val="18"/>
                <w:lang w:eastAsia="en-US"/>
              </w:rPr>
              <w:t>);</w:t>
            </w:r>
            <w:r w:rsidRPr="004772D9">
              <w:rPr>
                <w:rFonts w:ascii="Courier New" w:eastAsiaTheme="minorHAnsi" w:hAnsi="Courier New" w:cs="Courier New"/>
                <w:noProof/>
                <w:sz w:val="18"/>
                <w:szCs w:val="18"/>
                <w:lang w:eastAsia="en-US"/>
              </w:rPr>
              <w:tab/>
            </w:r>
            <w:r w:rsidRPr="004772D9">
              <w:rPr>
                <w:rFonts w:ascii="Courier New" w:eastAsiaTheme="minorHAnsi" w:hAnsi="Courier New" w:cs="Courier New"/>
                <w:noProof/>
                <w:color w:val="008000"/>
                <w:sz w:val="18"/>
                <w:szCs w:val="18"/>
                <w:lang w:eastAsia="en-US"/>
              </w:rPr>
              <w:t>// Zapisywanie sieci MLP jako XML</w:t>
            </w:r>
          </w:p>
        </w:tc>
      </w:tr>
    </w:tbl>
    <w:p w:rsidR="008F60ED" w:rsidRDefault="008F60ED" w:rsidP="00420509"/>
    <w:p w:rsidR="00977474" w:rsidRDefault="00977474" w:rsidP="00977474">
      <w:pPr>
        <w:pStyle w:val="Nagwek4"/>
      </w:pPr>
      <w:bookmarkStart w:id="13" w:name="_Toc257490802"/>
      <w:r>
        <w:t>Plik zestawu testów CSV</w:t>
      </w:r>
      <w:bookmarkEnd w:id="13"/>
    </w:p>
    <w:p w:rsidR="00977474" w:rsidRPr="00977474" w:rsidRDefault="00977474" w:rsidP="00977474"/>
    <w:p w:rsidR="00F934FF" w:rsidRDefault="008F60ED" w:rsidP="00420509">
      <w:r>
        <w:t>Plik forestfires2.csv użyty w powyższym kodzie:</w:t>
      </w:r>
    </w:p>
    <w:p w:rsidR="00EA54EB" w:rsidRDefault="00EA54EB" w:rsidP="00420509"/>
    <w:tbl>
      <w:tblPr>
        <w:tblStyle w:val="Tabela-Siatka"/>
        <w:tblW w:w="0" w:type="auto"/>
        <w:tblLook w:val="04A0"/>
      </w:tblPr>
      <w:tblGrid>
        <w:gridCol w:w="9232"/>
      </w:tblGrid>
      <w:tr w:rsidR="00EA54EB" w:rsidRPr="008151D3" w:rsidTr="00EA54EB">
        <w:tc>
          <w:tcPr>
            <w:tcW w:w="9232" w:type="dxa"/>
          </w:tcPr>
          <w:p w:rsidR="007D1776" w:rsidRPr="007D1776" w:rsidRDefault="007D1776" w:rsidP="007D1776">
            <w:pPr>
              <w:ind w:firstLine="0"/>
              <w:rPr>
                <w:lang w:val="en-US"/>
              </w:rPr>
            </w:pPr>
            <w:r w:rsidRPr="007D1776">
              <w:rPr>
                <w:lang w:val="en-US"/>
              </w:rPr>
              <w:t>X,Y,month,day,FFMC,DMC,DC,ISI,temp,RH,wind,rain,area</w:t>
            </w:r>
          </w:p>
          <w:p w:rsidR="007D1776" w:rsidRPr="007D1776" w:rsidRDefault="007D1776" w:rsidP="007D1776">
            <w:pPr>
              <w:ind w:firstLine="0"/>
              <w:rPr>
                <w:lang w:val="en-US"/>
              </w:rPr>
            </w:pPr>
            <w:r w:rsidRPr="007D1776">
              <w:rPr>
                <w:lang w:val="en-US"/>
              </w:rPr>
              <w:t>7,5,mar,fri,86.2,26.2,94.3,5.1,8.2,51,6.7,1,0</w:t>
            </w:r>
          </w:p>
          <w:p w:rsidR="007D1776" w:rsidRPr="007D1776" w:rsidRDefault="007D1776" w:rsidP="007D1776">
            <w:pPr>
              <w:ind w:firstLine="0"/>
              <w:rPr>
                <w:lang w:val="en-US"/>
              </w:rPr>
            </w:pPr>
            <w:r w:rsidRPr="007D1776">
              <w:rPr>
                <w:lang w:val="en-US"/>
              </w:rPr>
              <w:t>7,4,oct,tue,90.6,35.4,669.1,6.7,18,33,0.9,0,0</w:t>
            </w:r>
          </w:p>
          <w:p w:rsidR="00EA54EB" w:rsidRPr="00E84C03" w:rsidRDefault="007D1776" w:rsidP="007D1776">
            <w:pPr>
              <w:ind w:firstLine="0"/>
              <w:rPr>
                <w:lang w:val="en-US"/>
              </w:rPr>
            </w:pPr>
            <w:r w:rsidRPr="007D1776">
              <w:rPr>
                <w:lang w:val="en-US"/>
              </w:rPr>
              <w:t>8,4,oct,sat,90.6,43.7,686.9,6.7,14.6,33,1.3,0,1</w:t>
            </w:r>
          </w:p>
        </w:tc>
      </w:tr>
    </w:tbl>
    <w:p w:rsidR="00EA54EB" w:rsidRPr="00E84C03" w:rsidRDefault="00EA54EB" w:rsidP="00420509">
      <w:pPr>
        <w:rPr>
          <w:lang w:val="en-US"/>
        </w:rPr>
      </w:pPr>
    </w:p>
    <w:p w:rsidR="00977474" w:rsidRDefault="00951E63" w:rsidP="00E076A3">
      <w:pPr>
        <w:rPr>
          <w:rFonts w:ascii="Courier New" w:eastAsiaTheme="minorHAnsi" w:hAnsi="Courier New" w:cs="Courier New"/>
          <w:noProof/>
          <w:sz w:val="18"/>
          <w:szCs w:val="18"/>
          <w:lang w:eastAsia="en-US"/>
        </w:rPr>
      </w:pPr>
      <w:r>
        <w:t xml:space="preserve">Ten zestaw testów to </w:t>
      </w:r>
      <w:r w:rsidR="007D1776">
        <w:t>3</w:t>
      </w:r>
      <w:r>
        <w:t xml:space="preserve"> pierwsz</w:t>
      </w:r>
      <w:r w:rsidR="007D1776">
        <w:t>e</w:t>
      </w:r>
      <w:r>
        <w:t xml:space="preserve"> test</w:t>
      </w:r>
      <w:r w:rsidR="007D1776">
        <w:t>y</w:t>
      </w:r>
      <w:r>
        <w:t xml:space="preserve"> z zestawu testów forestfires.csv, dostępnego w Internecie, po drobnej przeróbce.</w:t>
      </w:r>
      <w:r w:rsidR="00E076A3">
        <w:t xml:space="preserve"> Czasem w plikach CSV pierwsza linia zawiera nazwy kolumn. Jeśli tak jest, należy podać wartość true jako drugi parametr metody </w:t>
      </w:r>
      <w:r w:rsidR="00E076A3">
        <w:rPr>
          <w:rFonts w:ascii="Courier New" w:eastAsiaTheme="minorHAnsi" w:hAnsi="Courier New" w:cs="Courier New"/>
          <w:noProof/>
          <w:sz w:val="18"/>
          <w:szCs w:val="18"/>
          <w:lang w:eastAsia="en-US"/>
        </w:rPr>
        <w:t>InputTestSet::</w:t>
      </w:r>
      <w:r w:rsidR="00E076A3" w:rsidRPr="004772D9">
        <w:rPr>
          <w:rFonts w:ascii="Courier New" w:eastAsiaTheme="minorHAnsi" w:hAnsi="Courier New" w:cs="Courier New"/>
          <w:noProof/>
          <w:sz w:val="18"/>
          <w:szCs w:val="18"/>
          <w:lang w:eastAsia="en-US"/>
        </w:rPr>
        <w:t>loadFromCSVFile</w:t>
      </w:r>
      <w:r w:rsidR="00675E72">
        <w:rPr>
          <w:rFonts w:ascii="Courier New" w:eastAsiaTheme="minorHAnsi" w:hAnsi="Courier New" w:cs="Courier New"/>
          <w:noProof/>
          <w:sz w:val="18"/>
          <w:szCs w:val="18"/>
          <w:lang w:eastAsia="en-US"/>
        </w:rPr>
        <w:t>().</w:t>
      </w:r>
      <w:r w:rsidR="00446BC5">
        <w:rPr>
          <w:rFonts w:ascii="Courier New" w:eastAsiaTheme="minorHAnsi" w:hAnsi="Courier New" w:cs="Courier New"/>
          <w:noProof/>
          <w:sz w:val="18"/>
          <w:szCs w:val="18"/>
          <w:lang w:eastAsia="en-US"/>
        </w:rPr>
        <w:t xml:space="preserve"> F</w:t>
      </w:r>
      <w:r w:rsidR="00977474">
        <w:rPr>
          <w:rFonts w:ascii="Courier New" w:eastAsiaTheme="minorHAnsi" w:hAnsi="Courier New" w:cs="Courier New"/>
          <w:noProof/>
          <w:sz w:val="18"/>
          <w:szCs w:val="18"/>
          <w:lang w:eastAsia="en-US"/>
        </w:rPr>
        <w:t>ormat pliku CSV jest ogólnie znany. Jedyne</w:t>
      </w:r>
      <w:r w:rsidR="00446BC5">
        <w:rPr>
          <w:rFonts w:ascii="Courier New" w:eastAsiaTheme="minorHAnsi" w:hAnsi="Courier New" w:cs="Courier New"/>
          <w:noProof/>
          <w:sz w:val="18"/>
          <w:szCs w:val="18"/>
          <w:lang w:eastAsia="en-US"/>
        </w:rPr>
        <w:t xml:space="preserve"> róż</w:t>
      </w:r>
      <w:r w:rsidR="00977474">
        <w:rPr>
          <w:rFonts w:ascii="Courier New" w:eastAsiaTheme="minorHAnsi" w:hAnsi="Courier New" w:cs="Courier New"/>
          <w:noProof/>
          <w:sz w:val="18"/>
          <w:szCs w:val="18"/>
          <w:lang w:eastAsia="en-US"/>
        </w:rPr>
        <w:t xml:space="preserve">nice to </w:t>
      </w:r>
      <w:r w:rsidR="00446BC5">
        <w:rPr>
          <w:rFonts w:ascii="Courier New" w:eastAsiaTheme="minorHAnsi" w:hAnsi="Courier New" w:cs="Courier New"/>
          <w:noProof/>
          <w:sz w:val="18"/>
          <w:szCs w:val="18"/>
          <w:lang w:eastAsia="en-US"/>
        </w:rPr>
        <w:t>znak oddzielający elementy</w:t>
      </w:r>
      <w:r w:rsidR="00977474">
        <w:rPr>
          <w:rFonts w:ascii="Courier New" w:eastAsiaTheme="minorHAnsi" w:hAnsi="Courier New" w:cs="Courier New"/>
          <w:noProof/>
          <w:sz w:val="18"/>
          <w:szCs w:val="18"/>
          <w:lang w:eastAsia="en-US"/>
        </w:rPr>
        <w:t xml:space="preserve"> – albo przecinek albo średnik.</w:t>
      </w:r>
    </w:p>
    <w:p w:rsidR="00446BC5" w:rsidRDefault="00446BC5" w:rsidP="00E076A3">
      <w:p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Pliki CSV użyte w programie są ogólnodostępne, więc metoda InputTestSet::</w:t>
      </w:r>
      <w:r w:rsidRPr="004772D9">
        <w:rPr>
          <w:rFonts w:ascii="Courier New" w:eastAsiaTheme="minorHAnsi" w:hAnsi="Courier New" w:cs="Courier New"/>
          <w:noProof/>
          <w:sz w:val="18"/>
          <w:szCs w:val="18"/>
          <w:lang w:eastAsia="en-US"/>
        </w:rPr>
        <w:t>loadFromCSVFile</w:t>
      </w:r>
      <w:r>
        <w:rPr>
          <w:rFonts w:ascii="Courier New" w:eastAsiaTheme="minorHAnsi" w:hAnsi="Courier New" w:cs="Courier New"/>
          <w:noProof/>
          <w:sz w:val="18"/>
          <w:szCs w:val="18"/>
          <w:lang w:eastAsia="en-US"/>
        </w:rPr>
        <w:t>() zawiera pewne zabezpieczenia przed niepoprawnymi danymi</w:t>
      </w:r>
      <w:r w:rsidR="00C14E17">
        <w:rPr>
          <w:rFonts w:ascii="Courier New" w:eastAsiaTheme="minorHAnsi" w:hAnsi="Courier New" w:cs="Courier New"/>
          <w:noProof/>
          <w:sz w:val="18"/>
          <w:szCs w:val="18"/>
          <w:lang w:eastAsia="en-US"/>
        </w:rPr>
        <w:t xml:space="preserve"> w pliku</w:t>
      </w:r>
      <w:r>
        <w:rPr>
          <w:rFonts w:ascii="Courier New" w:eastAsiaTheme="minorHAnsi" w:hAnsi="Courier New" w:cs="Courier New"/>
          <w:noProof/>
          <w:sz w:val="18"/>
          <w:szCs w:val="18"/>
          <w:lang w:eastAsia="en-US"/>
        </w:rPr>
        <w:t>:</w:t>
      </w:r>
    </w:p>
    <w:p w:rsidR="00446BC5" w:rsidRDefault="007F284A" w:rsidP="00446BC5">
      <w:pPr>
        <w:pStyle w:val="Akapitzlist"/>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Minimalnie 3 testy</w:t>
      </w:r>
    </w:p>
    <w:p w:rsidR="007F284A" w:rsidRDefault="007F284A" w:rsidP="00446BC5">
      <w:pPr>
        <w:pStyle w:val="Akapitzlist"/>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Ilość wartości w każdej linii jest taka sama</w:t>
      </w:r>
    </w:p>
    <w:p w:rsidR="007F284A" w:rsidRDefault="007F284A" w:rsidP="00446BC5">
      <w:pPr>
        <w:pStyle w:val="Akapitzlist"/>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Każda z wartości w każdym teście jest niepusta</w:t>
      </w:r>
    </w:p>
    <w:p w:rsidR="007F284A" w:rsidRPr="007F284A" w:rsidRDefault="007F284A" w:rsidP="007F284A">
      <w:pPr>
        <w:pStyle w:val="Akapitzlist"/>
        <w:numPr>
          <w:ilvl w:val="0"/>
          <w:numId w:val="28"/>
        </w:numPr>
        <w:rPr>
          <w:rFonts w:ascii="Courier New" w:eastAsiaTheme="minorHAnsi" w:hAnsi="Courier New" w:cs="Courier New"/>
          <w:noProof/>
          <w:sz w:val="18"/>
          <w:szCs w:val="18"/>
          <w:lang w:eastAsia="en-US"/>
        </w:rPr>
      </w:pPr>
      <w:r>
        <w:rPr>
          <w:rFonts w:ascii="Courier New" w:eastAsiaTheme="minorHAnsi" w:hAnsi="Courier New" w:cs="Courier New"/>
          <w:noProof/>
          <w:sz w:val="18"/>
          <w:szCs w:val="18"/>
          <w:lang w:eastAsia="en-US"/>
        </w:rPr>
        <w:t>Każda kolumna ma przynajmniej 2 wartości</w:t>
      </w:r>
    </w:p>
    <w:p w:rsidR="00977474" w:rsidRDefault="00977474" w:rsidP="00E076A3">
      <w:pPr>
        <w:rPr>
          <w:rFonts w:ascii="Courier New" w:eastAsiaTheme="minorHAnsi" w:hAnsi="Courier New" w:cs="Courier New"/>
          <w:noProof/>
          <w:sz w:val="18"/>
          <w:szCs w:val="18"/>
          <w:lang w:eastAsia="en-US"/>
        </w:rPr>
      </w:pPr>
    </w:p>
    <w:p w:rsidR="00977474" w:rsidRDefault="00977474" w:rsidP="00977474">
      <w:pPr>
        <w:pStyle w:val="Nagwek4"/>
        <w:rPr>
          <w:rFonts w:eastAsiaTheme="minorHAnsi"/>
          <w:noProof/>
          <w:lang w:eastAsia="en-US"/>
        </w:rPr>
      </w:pPr>
      <w:bookmarkStart w:id="14" w:name="_Toc257490803"/>
      <w:r>
        <w:rPr>
          <w:rFonts w:eastAsiaTheme="minorHAnsi"/>
          <w:noProof/>
          <w:lang w:eastAsia="en-US"/>
        </w:rPr>
        <w:t>Plik zestawu testów XML</w:t>
      </w:r>
      <w:bookmarkEnd w:id="14"/>
    </w:p>
    <w:p w:rsidR="00C83B5E" w:rsidRDefault="00C83B5E" w:rsidP="00E076A3">
      <w:pPr>
        <w:rPr>
          <w:rFonts w:ascii="Courier New" w:eastAsiaTheme="minorHAnsi" w:hAnsi="Courier New" w:cs="Courier New"/>
          <w:noProof/>
          <w:sz w:val="18"/>
          <w:szCs w:val="18"/>
          <w:lang w:eastAsia="en-US"/>
        </w:rPr>
      </w:pPr>
    </w:p>
    <w:p w:rsidR="00C83B5E" w:rsidRDefault="00D731D9" w:rsidP="00E076A3">
      <w:pPr>
        <w:rPr>
          <w:rFonts w:ascii="Courier New" w:eastAsiaTheme="minorHAnsi" w:hAnsi="Courier New" w:cs="Courier New"/>
          <w:noProof/>
          <w:color w:val="A31515"/>
          <w:sz w:val="18"/>
          <w:szCs w:val="18"/>
          <w:lang w:eastAsia="en-US"/>
        </w:rPr>
      </w:pPr>
      <w:r>
        <w:rPr>
          <w:rFonts w:ascii="Courier New" w:eastAsiaTheme="minorHAnsi" w:hAnsi="Courier New" w:cs="Courier New"/>
          <w:noProof/>
          <w:sz w:val="18"/>
          <w:szCs w:val="18"/>
          <w:lang w:eastAsia="en-US"/>
        </w:rPr>
        <w:t>Poniżej jest zamieszczony p</w:t>
      </w:r>
      <w:r w:rsidR="00C83B5E">
        <w:rPr>
          <w:rFonts w:ascii="Courier New" w:eastAsiaTheme="minorHAnsi" w:hAnsi="Courier New" w:cs="Courier New"/>
          <w:noProof/>
          <w:sz w:val="18"/>
          <w:szCs w:val="18"/>
          <w:lang w:eastAsia="en-US"/>
        </w:rPr>
        <w:t xml:space="preserve">lik </w:t>
      </w:r>
      <w:r w:rsidR="00C83B5E" w:rsidRPr="004772D9">
        <w:rPr>
          <w:rFonts w:ascii="Courier New" w:eastAsiaTheme="minorHAnsi" w:hAnsi="Courier New" w:cs="Courier New"/>
          <w:noProof/>
          <w:color w:val="A31515"/>
          <w:sz w:val="18"/>
          <w:szCs w:val="18"/>
          <w:lang w:eastAsia="en-US"/>
        </w:rPr>
        <w:t>TestSetFromCSV</w:t>
      </w:r>
      <w:r w:rsidR="00C83B5E">
        <w:rPr>
          <w:rFonts w:ascii="Courier New" w:eastAsiaTheme="minorHAnsi" w:hAnsi="Courier New" w:cs="Courier New"/>
          <w:noProof/>
          <w:color w:val="A31515"/>
          <w:sz w:val="18"/>
          <w:szCs w:val="18"/>
          <w:lang w:eastAsia="en-US"/>
        </w:rPr>
        <w:t>.xml wygenerowagany na końcu sekwencji</w:t>
      </w:r>
      <w:r>
        <w:rPr>
          <w:rFonts w:ascii="Courier New" w:eastAsiaTheme="minorHAnsi" w:hAnsi="Courier New" w:cs="Courier New"/>
          <w:noProof/>
          <w:color w:val="A31515"/>
          <w:sz w:val="18"/>
          <w:szCs w:val="18"/>
          <w:lang w:eastAsia="en-US"/>
        </w:rPr>
        <w:t>:</w:t>
      </w:r>
    </w:p>
    <w:tbl>
      <w:tblPr>
        <w:tblStyle w:val="Tabela-Siatka"/>
        <w:tblW w:w="10774" w:type="dxa"/>
        <w:tblInd w:w="-743" w:type="dxa"/>
        <w:tblLayout w:type="fixed"/>
        <w:tblLook w:val="04A0"/>
      </w:tblPr>
      <w:tblGrid>
        <w:gridCol w:w="10774"/>
      </w:tblGrid>
      <w:tr w:rsidR="00616038" w:rsidRPr="007D1776" w:rsidTr="00334D78">
        <w:tc>
          <w:tcPr>
            <w:tcW w:w="10774" w:type="dxa"/>
          </w:tcPr>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xml</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version</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TestSet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SourceFileName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forestfires2.csv</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X</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Y</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4</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month</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True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mar</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oct</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day</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True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fri</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tue</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sat</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ColumnElementName</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FFMC</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4</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86.2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90.6</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DMC</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26.2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43.7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DC</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94.3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686.9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ISI</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temp</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8.2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18</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RH</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33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51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wind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0.9</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6.7</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rain</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lastRenderedPageBreak/>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13</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ColumnName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area</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IsOutputAttribute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True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ColumnIndexInInputFile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12</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ColumnIndexInStructure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IsLiteralAttribute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False</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MinValue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MaxValue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AttributeMappings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7;5;[-1][mar];[1;-1;-1][fri];86.2;26.2;94.3;5.1;8.2;51;6.7;1</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-3.52944e-006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-3.45707e-006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7;4;[1][oct];[-1;1;-1][tue];90.6;35.4;669.1;6.7;18;33;0.9;0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1.0557e-005</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1.06096e-005</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8;4;[1][oct];[-1;-1;1][sat];90.6;43.7;686.9;6.7;14.6;33;1.3;0</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Inputs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CorrectOutputs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0.999976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0.999976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NetworkOutputsGPU</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Tests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TestSet</w:t>
            </w:r>
            <w:r w:rsidRPr="007D1776">
              <w:rPr>
                <w:rFonts w:ascii="Courier New" w:eastAsiaTheme="minorHAnsi" w:hAnsi="Courier New" w:cs="Courier New"/>
                <w:noProof/>
                <w:color w:val="0000FF"/>
                <w:sz w:val="18"/>
                <w:szCs w:val="18"/>
                <w:lang w:val="en-US" w:eastAsia="en-US"/>
              </w:rPr>
              <w:t>&gt;</w:t>
            </w:r>
          </w:p>
          <w:p w:rsidR="00616038" w:rsidRPr="007D1776" w:rsidRDefault="007D1776" w:rsidP="007D1776">
            <w:pPr>
              <w:ind w:firstLine="0"/>
              <w:rPr>
                <w:rFonts w:ascii="Courier New" w:hAnsi="Courier New" w:cs="Courier New"/>
                <w:sz w:val="18"/>
                <w:szCs w:val="18"/>
              </w:rPr>
            </w:pPr>
            <w:r w:rsidRPr="007D1776">
              <w:rPr>
                <w:rFonts w:ascii="Courier New" w:hAnsi="Courier New" w:cs="Courier New"/>
                <w:sz w:val="18"/>
                <w:szCs w:val="18"/>
              </w:rPr>
              <w:t xml:space="preserve"> </w:t>
            </w:r>
          </w:p>
        </w:tc>
      </w:tr>
    </w:tbl>
    <w:p w:rsidR="00D731D9" w:rsidRDefault="00D731D9" w:rsidP="00E076A3"/>
    <w:p w:rsidR="003677DF" w:rsidRDefault="003677DF" w:rsidP="00E076A3">
      <w:r>
        <w:t xml:space="preserve">Jak widać, plik w formacie </w:t>
      </w:r>
      <w:r w:rsidR="00096BC7">
        <w:t>XML jest zdecydowanie większy od pliku CSV. Jest to spowodowany tym, że:</w:t>
      </w:r>
    </w:p>
    <w:p w:rsidR="00096BC7" w:rsidRDefault="00096BC7" w:rsidP="00096BC7">
      <w:pPr>
        <w:pStyle w:val="Akapitzlist"/>
        <w:numPr>
          <w:ilvl w:val="0"/>
          <w:numId w:val="22"/>
        </w:numPr>
      </w:pPr>
      <w:r>
        <w:t>Każda wartość jest opisana nazwą</w:t>
      </w:r>
    </w:p>
    <w:p w:rsidR="00D06EE4" w:rsidRDefault="00D06EE4" w:rsidP="00096BC7">
      <w:pPr>
        <w:pStyle w:val="Akapitzlist"/>
        <w:numPr>
          <w:ilvl w:val="0"/>
          <w:numId w:val="22"/>
        </w:numPr>
      </w:pPr>
      <w:r>
        <w:t>Podane są również wyjścia sieci obliczone przez CPU i GPU.</w:t>
      </w:r>
    </w:p>
    <w:p w:rsidR="00D06EE4" w:rsidRDefault="00D06EE4" w:rsidP="00D06EE4"/>
    <w:p w:rsidR="0025516D" w:rsidRDefault="0025516D" w:rsidP="00D06EE4">
      <w:r>
        <w:t xml:space="preserve">// JRTODO – trzeba zauważyć, ze klasyfikacja </w:t>
      </w:r>
      <w:r w:rsidR="00F120A7">
        <w:t>z 2 możliwymi wartościami to cos innego niż klasyfikacja z 3 i więcej wartościami.</w:t>
      </w:r>
    </w:p>
    <w:p w:rsidR="0025516D" w:rsidRDefault="0025516D" w:rsidP="00D06EE4"/>
    <w:p w:rsidR="008F7B7E" w:rsidRPr="00E4001A" w:rsidRDefault="000F37D0" w:rsidP="00D06EE4">
      <w:r>
        <w:t xml:space="preserve">Struktura pliku jest taka, że główny element to </w:t>
      </w:r>
      <w:r w:rsidRPr="000F37D0">
        <w:rPr>
          <w:rFonts w:ascii="Courier New" w:eastAsiaTheme="minorHAnsi" w:hAnsi="Courier New" w:cs="Courier New"/>
          <w:noProof/>
          <w:color w:val="A31515"/>
          <w:sz w:val="18"/>
          <w:szCs w:val="18"/>
          <w:lang w:eastAsia="en-US"/>
        </w:rPr>
        <w:t>TestSet</w:t>
      </w:r>
      <w:r w:rsidR="00E4001A">
        <w:rPr>
          <w:rFonts w:ascii="Courier New" w:eastAsiaTheme="minorHAnsi" w:hAnsi="Courier New" w:cs="Courier New"/>
          <w:noProof/>
          <w:color w:val="A31515"/>
          <w:sz w:val="18"/>
          <w:szCs w:val="18"/>
          <w:lang w:eastAsia="en-US"/>
        </w:rPr>
        <w:t xml:space="preserve">. </w:t>
      </w:r>
      <w:r w:rsidR="00E4001A" w:rsidRPr="00E4001A">
        <w:rPr>
          <w:rFonts w:ascii="Courier New" w:eastAsiaTheme="minorHAnsi" w:hAnsi="Courier New" w:cs="Courier New"/>
          <w:noProof/>
          <w:color w:val="A31515"/>
          <w:sz w:val="18"/>
          <w:szCs w:val="18"/>
          <w:lang w:eastAsia="en-US"/>
        </w:rPr>
        <w:t xml:space="preserve">Zawiera on atrybut </w:t>
      </w:r>
      <w:r w:rsidR="00E4001A" w:rsidRPr="00E4001A">
        <w:rPr>
          <w:rFonts w:ascii="Courier New" w:eastAsiaTheme="minorHAnsi" w:hAnsi="Courier New" w:cs="Courier New"/>
          <w:noProof/>
          <w:color w:val="FF0000"/>
          <w:sz w:val="18"/>
          <w:szCs w:val="18"/>
          <w:lang w:eastAsia="en-US"/>
        </w:rPr>
        <w:t>SourceFileName, który je</w:t>
      </w:r>
      <w:r w:rsidR="00E4001A">
        <w:rPr>
          <w:rFonts w:ascii="Courier New" w:eastAsiaTheme="minorHAnsi" w:hAnsi="Courier New" w:cs="Courier New"/>
          <w:noProof/>
          <w:color w:val="FF0000"/>
          <w:sz w:val="18"/>
          <w:szCs w:val="18"/>
          <w:lang w:eastAsia="en-US"/>
        </w:rPr>
        <w:t>st wypełniony jeśli obiekt InputTestSet</w:t>
      </w:r>
      <w:r w:rsidR="00E10A5D">
        <w:rPr>
          <w:rFonts w:ascii="Courier New" w:eastAsiaTheme="minorHAnsi" w:hAnsi="Courier New" w:cs="Courier New"/>
          <w:noProof/>
          <w:color w:val="FF0000"/>
          <w:sz w:val="18"/>
          <w:szCs w:val="18"/>
          <w:lang w:eastAsia="en-US"/>
        </w:rPr>
        <w:t>, który zapisywał dane, był wczytany z pliku CSV.</w:t>
      </w:r>
      <w:r w:rsidR="006F6274">
        <w:rPr>
          <w:rFonts w:ascii="Courier New" w:eastAsiaTheme="minorHAnsi" w:hAnsi="Courier New" w:cs="Courier New"/>
          <w:noProof/>
          <w:color w:val="FF0000"/>
          <w:sz w:val="18"/>
          <w:szCs w:val="18"/>
          <w:lang w:eastAsia="en-US"/>
        </w:rPr>
        <w:t xml:space="preserve"> Potomkowie elementu TestSet:</w:t>
      </w:r>
    </w:p>
    <w:p w:rsidR="00114600" w:rsidRPr="000045A8" w:rsidRDefault="006F6274" w:rsidP="00114600">
      <w:pPr>
        <w:pStyle w:val="Akapitzlist"/>
        <w:numPr>
          <w:ilvl w:val="0"/>
          <w:numId w:val="24"/>
        </w:numPr>
      </w:pPr>
      <w:r w:rsidRPr="001672DD">
        <w:rPr>
          <w:rFonts w:ascii="Courier New" w:eastAsiaTheme="minorHAnsi" w:hAnsi="Courier New" w:cs="Courier New"/>
          <w:noProof/>
          <w:color w:val="A31515"/>
          <w:sz w:val="18"/>
          <w:szCs w:val="18"/>
          <w:lang w:eastAsia="en-US"/>
        </w:rPr>
        <w:t>AttributeMappings</w:t>
      </w:r>
      <w:r w:rsidRPr="001672DD">
        <w:t xml:space="preserve"> – element ten zawiera </w:t>
      </w:r>
      <w:r w:rsidR="001672DD" w:rsidRPr="001672DD">
        <w:t>informacje o</w:t>
      </w:r>
      <w:r w:rsidR="001672DD">
        <w:t xml:space="preserve"> wszystkich atrybutach (kolumnach) w danym zestawie testów.</w:t>
      </w:r>
      <w:r w:rsidR="00CD127B">
        <w:t xml:space="preserve"> Jego potomkami są elementy </w:t>
      </w:r>
      <w:r w:rsidR="00CD127B" w:rsidRPr="00CD127B">
        <w:rPr>
          <w:rFonts w:ascii="Courier New" w:eastAsiaTheme="minorHAnsi" w:hAnsi="Courier New" w:cs="Courier New"/>
          <w:noProof/>
          <w:color w:val="A31515"/>
          <w:sz w:val="18"/>
          <w:szCs w:val="18"/>
          <w:lang w:eastAsia="en-US"/>
        </w:rPr>
        <w:t>AttributeMapping (po jednym na każd</w:t>
      </w:r>
      <w:r w:rsidR="000045A8">
        <w:rPr>
          <w:rFonts w:ascii="Courier New" w:eastAsiaTheme="minorHAnsi" w:hAnsi="Courier New" w:cs="Courier New"/>
          <w:noProof/>
          <w:color w:val="A31515"/>
          <w:sz w:val="18"/>
          <w:szCs w:val="18"/>
          <w:lang w:eastAsia="en-US"/>
        </w:rPr>
        <w:t xml:space="preserve">ą kolumną </w:t>
      </w:r>
      <w:r w:rsidR="00CD127B">
        <w:rPr>
          <w:rFonts w:ascii="Courier New" w:eastAsiaTheme="minorHAnsi" w:hAnsi="Courier New" w:cs="Courier New"/>
          <w:noProof/>
          <w:color w:val="A31515"/>
          <w:sz w:val="18"/>
          <w:szCs w:val="18"/>
          <w:lang w:eastAsia="en-US"/>
        </w:rPr>
        <w:t xml:space="preserve">testu). </w:t>
      </w:r>
      <w:r w:rsidR="00114600" w:rsidRPr="00114600">
        <w:rPr>
          <w:rFonts w:ascii="Courier New" w:eastAsiaTheme="minorHAnsi" w:hAnsi="Courier New" w:cs="Courier New"/>
          <w:noProof/>
          <w:color w:val="A31515"/>
          <w:sz w:val="18"/>
          <w:szCs w:val="18"/>
          <w:lang w:eastAsia="en-US"/>
        </w:rPr>
        <w:t>Atrybuty elementu AttributeMapping i ich opisy:</w:t>
      </w:r>
    </w:p>
    <w:p w:rsidR="00114600" w:rsidRPr="000045A8" w:rsidRDefault="00114600" w:rsidP="00114600">
      <w:pPr>
        <w:pStyle w:val="Akapitzlist"/>
        <w:numPr>
          <w:ilvl w:val="1"/>
          <w:numId w:val="24"/>
        </w:numPr>
      </w:pPr>
      <w:r w:rsidRPr="00323054">
        <w:rPr>
          <w:rFonts w:ascii="Courier New" w:eastAsiaTheme="minorHAnsi" w:hAnsi="Courier New" w:cs="Courier New"/>
          <w:noProof/>
          <w:color w:val="FF0000"/>
          <w:sz w:val="18"/>
          <w:szCs w:val="18"/>
          <w:lang w:eastAsia="en-US"/>
        </w:rPr>
        <w:t>ColumnName – nazwa danej kolumny w ze</w:t>
      </w:r>
      <w:r>
        <w:rPr>
          <w:rFonts w:ascii="Courier New" w:eastAsiaTheme="minorHAnsi" w:hAnsi="Courier New" w:cs="Courier New"/>
          <w:noProof/>
          <w:color w:val="FF0000"/>
          <w:sz w:val="18"/>
          <w:szCs w:val="18"/>
          <w:lang w:eastAsia="en-US"/>
        </w:rPr>
        <w:t>stawie testów. Mogła być ustawiona w pliku CSV, który został wczytany, a następnie zapisany do pliku XML.</w:t>
      </w:r>
    </w:p>
    <w:p w:rsidR="00114600" w:rsidRPr="000045A8" w:rsidRDefault="00114600" w:rsidP="00114600">
      <w:pPr>
        <w:pStyle w:val="Akapitzlist"/>
        <w:numPr>
          <w:ilvl w:val="1"/>
          <w:numId w:val="24"/>
        </w:numPr>
      </w:pPr>
      <w:r w:rsidRPr="00323054">
        <w:rPr>
          <w:rFonts w:ascii="Courier New" w:eastAsiaTheme="minorHAnsi" w:hAnsi="Courier New" w:cs="Courier New"/>
          <w:noProof/>
          <w:color w:val="FF0000"/>
          <w:sz w:val="18"/>
          <w:szCs w:val="18"/>
          <w:lang w:eastAsia="en-US"/>
        </w:rPr>
        <w:t xml:space="preserve">IsOutputAttribute – wartość true/false określająca, czy atrybut </w:t>
      </w:r>
      <w:r>
        <w:rPr>
          <w:rFonts w:ascii="Courier New" w:eastAsiaTheme="minorHAnsi" w:hAnsi="Courier New" w:cs="Courier New"/>
          <w:noProof/>
          <w:color w:val="FF0000"/>
          <w:sz w:val="18"/>
          <w:szCs w:val="18"/>
          <w:lang w:eastAsia="en-US"/>
        </w:rPr>
        <w:t>jest wyjściowy, czyli czy ma odpowiednik w neuronach wyjściowych.</w:t>
      </w:r>
      <w:r w:rsidRPr="00323054">
        <w:rPr>
          <w:rFonts w:ascii="Courier New" w:eastAsiaTheme="minorHAnsi" w:hAnsi="Courier New" w:cs="Courier New"/>
          <w:noProof/>
          <w:color w:val="FF0000"/>
          <w:sz w:val="18"/>
          <w:szCs w:val="18"/>
          <w:lang w:eastAsia="en-US"/>
        </w:rPr>
        <w:t xml:space="preserve"> </w:t>
      </w:r>
    </w:p>
    <w:p w:rsidR="00114600" w:rsidRPr="000045A8" w:rsidRDefault="00114600" w:rsidP="00114600">
      <w:pPr>
        <w:pStyle w:val="Akapitzlist"/>
        <w:numPr>
          <w:ilvl w:val="1"/>
          <w:numId w:val="24"/>
        </w:numPr>
      </w:pPr>
      <w:r w:rsidRPr="0092468A">
        <w:rPr>
          <w:rFonts w:ascii="Courier New" w:eastAsiaTheme="minorHAnsi" w:hAnsi="Courier New" w:cs="Courier New"/>
          <w:noProof/>
          <w:color w:val="FF0000"/>
          <w:sz w:val="18"/>
          <w:szCs w:val="18"/>
          <w:lang w:eastAsia="en-US"/>
        </w:rPr>
        <w:t>ColumnIndexInInputFile – jeśli zestaw testów p</w:t>
      </w:r>
      <w:r>
        <w:rPr>
          <w:rFonts w:ascii="Courier New" w:eastAsiaTheme="minorHAnsi" w:hAnsi="Courier New" w:cs="Courier New"/>
          <w:noProof/>
          <w:color w:val="FF0000"/>
          <w:sz w:val="18"/>
          <w:szCs w:val="18"/>
          <w:lang w:eastAsia="en-US"/>
        </w:rPr>
        <w:t xml:space="preserve">ochodzi z pliku CSV, to ten atrybut zawiera indeks kolumny w pliku CSV zawierającej ten atrybut. Jeśli któryś atrybut jest atrybutem klasyfikacyjnym, to ten atrybut oraz </w:t>
      </w:r>
      <w:r w:rsidRPr="009F1A9B">
        <w:rPr>
          <w:rFonts w:ascii="Courier New" w:eastAsiaTheme="minorHAnsi" w:hAnsi="Courier New" w:cs="Courier New"/>
          <w:noProof/>
          <w:color w:val="FF0000"/>
          <w:sz w:val="18"/>
          <w:szCs w:val="18"/>
          <w:lang w:eastAsia="en-US"/>
        </w:rPr>
        <w:t>ColumnIndexInStructure</w:t>
      </w:r>
      <w:r>
        <w:rPr>
          <w:rFonts w:ascii="Courier New" w:eastAsiaTheme="minorHAnsi" w:hAnsi="Courier New" w:cs="Courier New"/>
          <w:noProof/>
          <w:color w:val="FF0000"/>
          <w:sz w:val="18"/>
          <w:szCs w:val="18"/>
          <w:lang w:eastAsia="en-US"/>
        </w:rPr>
        <w:t xml:space="preserve"> mogą się różnić.</w:t>
      </w:r>
    </w:p>
    <w:p w:rsidR="00114600" w:rsidRPr="00AA26C1" w:rsidRDefault="00114600" w:rsidP="00114600">
      <w:pPr>
        <w:pStyle w:val="Akapitzlist"/>
        <w:numPr>
          <w:ilvl w:val="1"/>
          <w:numId w:val="24"/>
        </w:numPr>
      </w:pPr>
      <w:r w:rsidRPr="00AA26C1">
        <w:rPr>
          <w:rFonts w:ascii="Courier New" w:eastAsiaTheme="minorHAnsi" w:hAnsi="Courier New" w:cs="Courier New"/>
          <w:noProof/>
          <w:color w:val="FF0000"/>
          <w:sz w:val="18"/>
          <w:szCs w:val="18"/>
          <w:lang w:eastAsia="en-US"/>
        </w:rPr>
        <w:t>ColumnIndexInStructure – atrybut zawiera indeks danej kolu</w:t>
      </w:r>
      <w:r>
        <w:rPr>
          <w:rFonts w:ascii="Courier New" w:eastAsiaTheme="minorHAnsi" w:hAnsi="Courier New" w:cs="Courier New"/>
          <w:noProof/>
          <w:color w:val="FF0000"/>
          <w:sz w:val="18"/>
          <w:szCs w:val="18"/>
          <w:lang w:eastAsia="en-US"/>
        </w:rPr>
        <w:t xml:space="preserve">mny w strukturze wewnętrznej programu. Dana kolumna może odpowiadać więcej niż jednej kolumnie w strukturze wewnętrznej programu. Oprócz tego, ta wartość określa indeks danej kolumny w pliku XML w elementach </w:t>
      </w:r>
      <w:r w:rsidRPr="0025516D">
        <w:rPr>
          <w:rFonts w:ascii="Courier New" w:eastAsiaTheme="minorHAnsi" w:hAnsi="Courier New" w:cs="Courier New"/>
          <w:noProof/>
          <w:color w:val="A31515"/>
          <w:sz w:val="18"/>
          <w:szCs w:val="18"/>
          <w:lang w:eastAsia="en-US"/>
        </w:rPr>
        <w:t>Inputs</w:t>
      </w:r>
      <w:r>
        <w:rPr>
          <w:rFonts w:ascii="Courier New" w:eastAsiaTheme="minorHAnsi" w:hAnsi="Courier New" w:cs="Courier New"/>
          <w:noProof/>
          <w:color w:val="A31515"/>
          <w:sz w:val="18"/>
          <w:szCs w:val="18"/>
          <w:lang w:eastAsia="en-US"/>
        </w:rPr>
        <w:t xml:space="preserve">, </w:t>
      </w:r>
      <w:r w:rsidRPr="0025516D">
        <w:rPr>
          <w:rFonts w:ascii="Courier New" w:eastAsiaTheme="minorHAnsi" w:hAnsi="Courier New" w:cs="Courier New"/>
          <w:noProof/>
          <w:color w:val="A31515"/>
          <w:sz w:val="18"/>
          <w:szCs w:val="18"/>
          <w:lang w:eastAsia="en-US"/>
        </w:rPr>
        <w:t>CorrectOutputs</w:t>
      </w:r>
      <w:r>
        <w:rPr>
          <w:rFonts w:ascii="Courier New" w:eastAsiaTheme="minorHAnsi" w:hAnsi="Courier New" w:cs="Courier New"/>
          <w:noProof/>
          <w:color w:val="A31515"/>
          <w:sz w:val="18"/>
          <w:szCs w:val="18"/>
          <w:lang w:eastAsia="en-US"/>
        </w:rPr>
        <w:t xml:space="preserve">, </w:t>
      </w:r>
      <w:r w:rsidRPr="0025516D">
        <w:rPr>
          <w:rFonts w:ascii="Courier New" w:eastAsiaTheme="minorHAnsi" w:hAnsi="Courier New" w:cs="Courier New"/>
          <w:noProof/>
          <w:color w:val="A31515"/>
          <w:sz w:val="18"/>
          <w:szCs w:val="18"/>
          <w:lang w:eastAsia="en-US"/>
        </w:rPr>
        <w:t>NetworkOutputs</w:t>
      </w:r>
      <w:r>
        <w:rPr>
          <w:rFonts w:ascii="Courier New" w:eastAsiaTheme="minorHAnsi" w:hAnsi="Courier New" w:cs="Courier New"/>
          <w:noProof/>
          <w:color w:val="A31515"/>
          <w:sz w:val="18"/>
          <w:szCs w:val="18"/>
          <w:lang w:eastAsia="en-US"/>
        </w:rPr>
        <w:t xml:space="preserve">, </w:t>
      </w:r>
      <w:r w:rsidRPr="0025516D">
        <w:rPr>
          <w:rFonts w:ascii="Courier New" w:eastAsiaTheme="minorHAnsi" w:hAnsi="Courier New" w:cs="Courier New"/>
          <w:noProof/>
          <w:color w:val="A31515"/>
          <w:sz w:val="18"/>
          <w:szCs w:val="18"/>
          <w:lang w:eastAsia="en-US"/>
        </w:rPr>
        <w:t>NetworkOutputsGPU</w:t>
      </w:r>
    </w:p>
    <w:p w:rsidR="00114600" w:rsidRPr="000C7837" w:rsidRDefault="00114600" w:rsidP="00114600">
      <w:pPr>
        <w:pStyle w:val="Akapitzlist"/>
        <w:numPr>
          <w:ilvl w:val="1"/>
          <w:numId w:val="24"/>
        </w:numPr>
      </w:pPr>
      <w:r w:rsidRPr="000C7837">
        <w:rPr>
          <w:rFonts w:ascii="Courier New" w:eastAsiaTheme="minorHAnsi" w:hAnsi="Courier New" w:cs="Courier New"/>
          <w:noProof/>
          <w:color w:val="FF0000"/>
          <w:sz w:val="18"/>
          <w:szCs w:val="18"/>
          <w:lang w:eastAsia="en-US"/>
        </w:rPr>
        <w:t>IsLiteralAttribute – atrybut false/true określający, czy</w:t>
      </w:r>
      <w:r>
        <w:rPr>
          <w:rFonts w:ascii="Courier New" w:eastAsiaTheme="minorHAnsi" w:hAnsi="Courier New" w:cs="Courier New"/>
          <w:noProof/>
          <w:color w:val="FF0000"/>
          <w:sz w:val="18"/>
          <w:szCs w:val="18"/>
          <w:lang w:eastAsia="en-US"/>
        </w:rPr>
        <w:t xml:space="preserve"> atrybut jest klasyfikacyjny.</w:t>
      </w:r>
    </w:p>
    <w:p w:rsidR="00114600" w:rsidRPr="00114600" w:rsidRDefault="00114600" w:rsidP="00114600">
      <w:pPr>
        <w:pStyle w:val="Akapitzlist"/>
        <w:numPr>
          <w:ilvl w:val="1"/>
          <w:numId w:val="24"/>
        </w:numPr>
      </w:pPr>
      <w:r w:rsidRPr="00C86FD1">
        <w:rPr>
          <w:rFonts w:ascii="Courier New" w:eastAsiaTheme="minorHAnsi" w:hAnsi="Courier New" w:cs="Courier New"/>
          <w:noProof/>
          <w:color w:val="FF0000"/>
          <w:sz w:val="18"/>
          <w:szCs w:val="18"/>
          <w:lang w:eastAsia="en-US"/>
        </w:rPr>
        <w:lastRenderedPageBreak/>
        <w:t>MinValue – atrybut występuje tylko p</w:t>
      </w:r>
      <w:r>
        <w:rPr>
          <w:rFonts w:ascii="Courier New" w:eastAsiaTheme="minorHAnsi" w:hAnsi="Courier New" w:cs="Courier New"/>
          <w:noProof/>
          <w:color w:val="FF0000"/>
          <w:sz w:val="18"/>
          <w:szCs w:val="18"/>
          <w:lang w:eastAsia="en-US"/>
        </w:rPr>
        <w:t>rzy atrybutach liczbowych (</w:t>
      </w:r>
      <w:r w:rsidRPr="000C7837">
        <w:rPr>
          <w:rFonts w:ascii="Courier New" w:eastAsiaTheme="minorHAnsi" w:hAnsi="Courier New" w:cs="Courier New"/>
          <w:noProof/>
          <w:color w:val="FF0000"/>
          <w:sz w:val="18"/>
          <w:szCs w:val="18"/>
          <w:lang w:eastAsia="en-US"/>
        </w:rPr>
        <w:t>IsLiteralAttribute</w:t>
      </w:r>
      <w:r>
        <w:rPr>
          <w:rFonts w:ascii="Courier New" w:eastAsiaTheme="minorHAnsi" w:hAnsi="Courier New" w:cs="Courier New"/>
          <w:noProof/>
          <w:color w:val="FF0000"/>
          <w:sz w:val="18"/>
          <w:szCs w:val="18"/>
          <w:lang w:eastAsia="en-US"/>
        </w:rPr>
        <w:t xml:space="preserve"> = false). Określa minimalną wartość danej kolumny.</w:t>
      </w:r>
    </w:p>
    <w:p w:rsidR="008708A2" w:rsidRPr="008708A2" w:rsidRDefault="00114600" w:rsidP="008708A2">
      <w:pPr>
        <w:pStyle w:val="Akapitzlist"/>
        <w:numPr>
          <w:ilvl w:val="1"/>
          <w:numId w:val="24"/>
        </w:numPr>
      </w:pPr>
      <w:r w:rsidRPr="00114600">
        <w:rPr>
          <w:rFonts w:ascii="Courier New" w:eastAsiaTheme="minorHAnsi" w:hAnsi="Courier New" w:cs="Courier New"/>
          <w:noProof/>
          <w:color w:val="FF0000"/>
          <w:sz w:val="18"/>
          <w:szCs w:val="18"/>
          <w:lang w:eastAsia="en-US"/>
        </w:rPr>
        <w:t xml:space="preserve">MaxValue - atrybut występuje tylko przy atrybutach liczbowych (IsLiteralAttribute = false). </w:t>
      </w:r>
      <w:r w:rsidRPr="008708A2">
        <w:rPr>
          <w:rFonts w:ascii="Courier New" w:eastAsiaTheme="minorHAnsi" w:hAnsi="Courier New" w:cs="Courier New"/>
          <w:noProof/>
          <w:color w:val="FF0000"/>
          <w:sz w:val="18"/>
          <w:szCs w:val="18"/>
          <w:lang w:eastAsia="en-US"/>
        </w:rPr>
        <w:t>Określa mmaksymalną wartość danej kolumny.</w:t>
      </w:r>
    </w:p>
    <w:p w:rsidR="004559C6" w:rsidRDefault="008708A2" w:rsidP="004559C6">
      <w:pPr>
        <w:pStyle w:val="Akapitzlist"/>
        <w:ind w:left="1429" w:firstLine="0"/>
        <w:rPr>
          <w:rFonts w:ascii="Courier New" w:eastAsiaTheme="minorHAnsi" w:hAnsi="Courier New" w:cs="Courier New"/>
          <w:noProof/>
          <w:color w:val="A31515"/>
          <w:sz w:val="18"/>
          <w:szCs w:val="18"/>
          <w:lang w:eastAsia="en-US"/>
        </w:rPr>
      </w:pPr>
      <w:r w:rsidRPr="008708A2">
        <w:t>Atrybuty literalne (</w:t>
      </w:r>
      <w:r w:rsidRPr="008708A2">
        <w:rPr>
          <w:rFonts w:ascii="Courier New" w:eastAsiaTheme="minorHAnsi" w:hAnsi="Courier New" w:cs="Courier New"/>
          <w:noProof/>
          <w:color w:val="FF0000"/>
          <w:sz w:val="18"/>
          <w:szCs w:val="18"/>
          <w:lang w:eastAsia="en-US"/>
        </w:rPr>
        <w:t>IsLiteralAttribute = false)</w:t>
      </w:r>
      <w:r>
        <w:rPr>
          <w:rFonts w:ascii="Courier New" w:eastAsiaTheme="minorHAnsi" w:hAnsi="Courier New" w:cs="Courier New"/>
          <w:noProof/>
          <w:color w:val="FF0000"/>
          <w:sz w:val="18"/>
          <w:szCs w:val="18"/>
          <w:lang w:eastAsia="en-US"/>
        </w:rPr>
        <w:t xml:space="preserve"> mają potomków o nazwie </w:t>
      </w:r>
      <w:r w:rsidRPr="008708A2">
        <w:rPr>
          <w:rFonts w:ascii="Courier New" w:eastAsiaTheme="minorHAnsi" w:hAnsi="Courier New" w:cs="Courier New"/>
          <w:noProof/>
          <w:color w:val="A31515"/>
          <w:sz w:val="18"/>
          <w:szCs w:val="18"/>
          <w:lang w:eastAsia="en-US"/>
        </w:rPr>
        <w:t>ColumnElementName</w:t>
      </w:r>
      <w:r>
        <w:rPr>
          <w:rFonts w:ascii="Courier New" w:eastAsiaTheme="minorHAnsi" w:hAnsi="Courier New" w:cs="Courier New"/>
          <w:noProof/>
          <w:color w:val="A31515"/>
          <w:sz w:val="18"/>
          <w:szCs w:val="18"/>
          <w:lang w:eastAsia="en-US"/>
        </w:rPr>
        <w:t xml:space="preserve">. Każdy z tych potomków zawiera </w:t>
      </w:r>
      <w:r w:rsidR="008C1110">
        <w:rPr>
          <w:rFonts w:ascii="Courier New" w:eastAsiaTheme="minorHAnsi" w:hAnsi="Courier New" w:cs="Courier New"/>
          <w:noProof/>
          <w:color w:val="A31515"/>
          <w:sz w:val="18"/>
          <w:szCs w:val="18"/>
          <w:lang w:eastAsia="en-US"/>
        </w:rPr>
        <w:t xml:space="preserve">literalną wartość klasyfikacyjną. Jeśli są możliwa tylko dwie wartości, wtedy </w:t>
      </w:r>
      <w:r w:rsidR="000E4EED">
        <w:rPr>
          <w:rFonts w:ascii="Courier New" w:eastAsiaTheme="minorHAnsi" w:hAnsi="Courier New" w:cs="Courier New"/>
          <w:noProof/>
          <w:color w:val="A31515"/>
          <w:sz w:val="18"/>
          <w:szCs w:val="18"/>
          <w:lang w:eastAsia="en-US"/>
        </w:rPr>
        <w:t>danemu atrybutowi odpowiada jedno wejście/wyjście (wartość pierwsza odpowiada wartości</w:t>
      </w:r>
      <w:r w:rsidR="009A645A">
        <w:rPr>
          <w:rFonts w:ascii="Courier New" w:eastAsiaTheme="minorHAnsi" w:hAnsi="Courier New" w:cs="Courier New"/>
          <w:noProof/>
          <w:color w:val="A31515"/>
          <w:sz w:val="18"/>
          <w:szCs w:val="18"/>
          <w:lang w:eastAsia="en-US"/>
        </w:rPr>
        <w:t xml:space="preserve"> -1, a druga wartości 1). Jeśli jest więcej wartości, wtedy każda możliwa wartość odpowiada jednemu wejści</w:t>
      </w:r>
      <w:r w:rsidR="00780038">
        <w:rPr>
          <w:rFonts w:ascii="Courier New" w:eastAsiaTheme="minorHAnsi" w:hAnsi="Courier New" w:cs="Courier New"/>
          <w:noProof/>
          <w:color w:val="A31515"/>
          <w:sz w:val="18"/>
          <w:szCs w:val="18"/>
          <w:lang w:eastAsia="en-US"/>
        </w:rPr>
        <w:t>u</w:t>
      </w:r>
      <w:r w:rsidR="009A645A">
        <w:rPr>
          <w:rFonts w:ascii="Courier New" w:eastAsiaTheme="minorHAnsi" w:hAnsi="Courier New" w:cs="Courier New"/>
          <w:noProof/>
          <w:color w:val="A31515"/>
          <w:sz w:val="18"/>
          <w:szCs w:val="18"/>
          <w:lang w:eastAsia="en-US"/>
        </w:rPr>
        <w:t>/wyjści</w:t>
      </w:r>
      <w:r w:rsidR="00780038">
        <w:rPr>
          <w:rFonts w:ascii="Courier New" w:eastAsiaTheme="minorHAnsi" w:hAnsi="Courier New" w:cs="Courier New"/>
          <w:noProof/>
          <w:color w:val="A31515"/>
          <w:sz w:val="18"/>
          <w:szCs w:val="18"/>
          <w:lang w:eastAsia="en-US"/>
        </w:rPr>
        <w:t>u</w:t>
      </w:r>
      <w:r w:rsidR="009A645A">
        <w:rPr>
          <w:rFonts w:ascii="Courier New" w:eastAsiaTheme="minorHAnsi" w:hAnsi="Courier New" w:cs="Courier New"/>
          <w:noProof/>
          <w:color w:val="A31515"/>
          <w:sz w:val="18"/>
          <w:szCs w:val="18"/>
          <w:lang w:eastAsia="en-US"/>
        </w:rPr>
        <w:t>.</w:t>
      </w:r>
      <w:r w:rsidR="00780038">
        <w:rPr>
          <w:rFonts w:ascii="Courier New" w:eastAsiaTheme="minorHAnsi" w:hAnsi="Courier New" w:cs="Courier New"/>
          <w:noProof/>
          <w:color w:val="A31515"/>
          <w:sz w:val="18"/>
          <w:szCs w:val="18"/>
          <w:lang w:eastAsia="en-US"/>
        </w:rPr>
        <w:t xml:space="preserve"> W tym przypadku n-ta wartość powoduje, że wszystkie wejścia/wyjścia przypisane do tego atrybutu mają wartość -1 oprócz n-te</w:t>
      </w:r>
      <w:r w:rsidR="000A4C18">
        <w:rPr>
          <w:rFonts w:ascii="Courier New" w:eastAsiaTheme="minorHAnsi" w:hAnsi="Courier New" w:cs="Courier New"/>
          <w:noProof/>
          <w:color w:val="A31515"/>
          <w:sz w:val="18"/>
          <w:szCs w:val="18"/>
          <w:lang w:eastAsia="en-US"/>
        </w:rPr>
        <w:t>go, który ma wartość 1.</w:t>
      </w:r>
    </w:p>
    <w:p w:rsidR="004559C6" w:rsidRPr="00E4001A" w:rsidRDefault="004559C6" w:rsidP="004559C6">
      <w:pPr>
        <w:ind w:firstLine="0"/>
      </w:pPr>
    </w:p>
    <w:p w:rsidR="003A5ABC" w:rsidRPr="003A5ABC" w:rsidRDefault="004559C6" w:rsidP="003A5ABC">
      <w:pPr>
        <w:pStyle w:val="Akapitzlist"/>
        <w:numPr>
          <w:ilvl w:val="0"/>
          <w:numId w:val="24"/>
        </w:numPr>
      </w:pPr>
      <w:r w:rsidRPr="003A5ABC">
        <w:rPr>
          <w:rFonts w:ascii="Courier New" w:eastAsiaTheme="minorHAnsi" w:hAnsi="Courier New" w:cs="Courier New"/>
          <w:noProof/>
          <w:color w:val="A31515"/>
          <w:sz w:val="18"/>
          <w:szCs w:val="18"/>
          <w:lang w:eastAsia="en-US"/>
        </w:rPr>
        <w:t>Tests</w:t>
      </w:r>
      <w:r w:rsidR="003A5ABC" w:rsidRPr="003A5ABC">
        <w:rPr>
          <w:rFonts w:ascii="Courier New" w:eastAsiaTheme="minorHAnsi" w:hAnsi="Courier New" w:cs="Courier New"/>
          <w:noProof/>
          <w:color w:val="A31515"/>
          <w:sz w:val="18"/>
          <w:szCs w:val="18"/>
          <w:lang w:eastAsia="en-US"/>
        </w:rPr>
        <w:t xml:space="preserve"> -</w:t>
      </w:r>
      <w:r w:rsidR="00993B26">
        <w:rPr>
          <w:rFonts w:ascii="Courier New" w:eastAsiaTheme="minorHAnsi" w:hAnsi="Courier New" w:cs="Courier New"/>
          <w:noProof/>
          <w:color w:val="A31515"/>
          <w:sz w:val="18"/>
          <w:szCs w:val="18"/>
          <w:lang w:eastAsia="en-US"/>
        </w:rPr>
        <w:t xml:space="preserve"> </w:t>
      </w:r>
      <w:r w:rsidR="003A5ABC" w:rsidRPr="001672DD">
        <w:t>element ten zawiera informacje o</w:t>
      </w:r>
      <w:r w:rsidR="003A5ABC">
        <w:t xml:space="preserve"> wszystkich testach w danym zestawie testów. Jego potomkami są elementy </w:t>
      </w:r>
      <w:r w:rsidR="003A5ABC">
        <w:rPr>
          <w:rFonts w:ascii="Courier New" w:eastAsiaTheme="minorHAnsi" w:hAnsi="Courier New" w:cs="Courier New"/>
          <w:noProof/>
          <w:color w:val="A31515"/>
          <w:sz w:val="18"/>
          <w:szCs w:val="18"/>
          <w:lang w:eastAsia="en-US"/>
        </w:rPr>
        <w:t xml:space="preserve">Test (po jednym na każdy test w zestawie). Elementy potomne </w:t>
      </w:r>
      <w:r w:rsidR="003A5ABC" w:rsidRPr="00114600">
        <w:rPr>
          <w:rFonts w:ascii="Courier New" w:eastAsiaTheme="minorHAnsi" w:hAnsi="Courier New" w:cs="Courier New"/>
          <w:noProof/>
          <w:color w:val="A31515"/>
          <w:sz w:val="18"/>
          <w:szCs w:val="18"/>
          <w:lang w:eastAsia="en-US"/>
        </w:rPr>
        <w:t>elementu AttributeMapping i ich opisy:</w:t>
      </w:r>
    </w:p>
    <w:p w:rsidR="003A5ABC" w:rsidRPr="003A5ABC" w:rsidRDefault="003A5ABC" w:rsidP="003A5ABC">
      <w:pPr>
        <w:pStyle w:val="Akapitzlist"/>
        <w:numPr>
          <w:ilvl w:val="1"/>
          <w:numId w:val="24"/>
        </w:numPr>
      </w:pPr>
      <w:r w:rsidRPr="00334D78">
        <w:rPr>
          <w:rFonts w:ascii="Courier New" w:eastAsiaTheme="minorHAnsi" w:hAnsi="Courier New" w:cs="Courier New"/>
          <w:noProof/>
          <w:color w:val="A31515"/>
          <w:sz w:val="18"/>
          <w:szCs w:val="18"/>
          <w:lang w:val="en-US" w:eastAsia="en-US"/>
        </w:rPr>
        <w:t>Inputs</w:t>
      </w:r>
      <w:r w:rsidR="005428B5">
        <w:rPr>
          <w:rFonts w:ascii="Courier New" w:eastAsiaTheme="minorHAnsi" w:hAnsi="Courier New" w:cs="Courier New"/>
          <w:noProof/>
          <w:color w:val="A31515"/>
          <w:sz w:val="18"/>
          <w:szCs w:val="18"/>
          <w:lang w:val="en-US" w:eastAsia="en-US"/>
        </w:rPr>
        <w:t xml:space="preserve"> – wejścia testu</w:t>
      </w:r>
    </w:p>
    <w:p w:rsidR="003A5ABC" w:rsidRPr="003A5ABC" w:rsidRDefault="003A5ABC" w:rsidP="003A5ABC">
      <w:pPr>
        <w:pStyle w:val="Akapitzlist"/>
        <w:numPr>
          <w:ilvl w:val="1"/>
          <w:numId w:val="24"/>
        </w:numPr>
      </w:pPr>
      <w:r w:rsidRPr="00334D78">
        <w:rPr>
          <w:rFonts w:ascii="Courier New" w:eastAsiaTheme="minorHAnsi" w:hAnsi="Courier New" w:cs="Courier New"/>
          <w:noProof/>
          <w:color w:val="A31515"/>
          <w:sz w:val="18"/>
          <w:szCs w:val="18"/>
          <w:lang w:val="en-US" w:eastAsia="en-US"/>
        </w:rPr>
        <w:t>CorrectOutputs</w:t>
      </w:r>
      <w:r w:rsidR="005428B5">
        <w:rPr>
          <w:rFonts w:ascii="Courier New" w:eastAsiaTheme="minorHAnsi" w:hAnsi="Courier New" w:cs="Courier New"/>
          <w:noProof/>
          <w:color w:val="A31515"/>
          <w:sz w:val="18"/>
          <w:szCs w:val="18"/>
          <w:lang w:val="en-US" w:eastAsia="en-US"/>
        </w:rPr>
        <w:t xml:space="preserve"> – wyjścia wzorcowe</w:t>
      </w:r>
    </w:p>
    <w:p w:rsidR="003A5ABC" w:rsidRPr="003A5ABC" w:rsidRDefault="003A5ABC" w:rsidP="003A5ABC">
      <w:pPr>
        <w:pStyle w:val="Akapitzlist"/>
        <w:numPr>
          <w:ilvl w:val="1"/>
          <w:numId w:val="24"/>
        </w:numPr>
      </w:pPr>
      <w:r w:rsidRPr="005428B5">
        <w:rPr>
          <w:rFonts w:ascii="Courier New" w:eastAsiaTheme="minorHAnsi" w:hAnsi="Courier New" w:cs="Courier New"/>
          <w:noProof/>
          <w:color w:val="A31515"/>
          <w:sz w:val="18"/>
          <w:szCs w:val="18"/>
          <w:lang w:eastAsia="en-US"/>
        </w:rPr>
        <w:t>NetworkOutputs</w:t>
      </w:r>
      <w:r w:rsidR="005428B5" w:rsidRPr="005428B5">
        <w:rPr>
          <w:rFonts w:ascii="Courier New" w:eastAsiaTheme="minorHAnsi" w:hAnsi="Courier New" w:cs="Courier New"/>
          <w:noProof/>
          <w:color w:val="A31515"/>
          <w:sz w:val="18"/>
          <w:szCs w:val="18"/>
          <w:lang w:eastAsia="en-US"/>
        </w:rPr>
        <w:t xml:space="preserve"> – wyjścia wygenerowane przez C</w:t>
      </w:r>
      <w:r w:rsidR="005428B5">
        <w:rPr>
          <w:rFonts w:ascii="Courier New" w:eastAsiaTheme="minorHAnsi" w:hAnsi="Courier New" w:cs="Courier New"/>
          <w:noProof/>
          <w:color w:val="A31515"/>
          <w:sz w:val="18"/>
          <w:szCs w:val="18"/>
          <w:lang w:eastAsia="en-US"/>
        </w:rPr>
        <w:t xml:space="preserve">PU. Nadpisywane przez </w:t>
      </w:r>
      <w:r w:rsidR="00482F0E">
        <w:rPr>
          <w:rFonts w:ascii="Courier New" w:eastAsiaTheme="minorHAnsi" w:hAnsi="Courier New" w:cs="Courier New"/>
          <w:noProof/>
          <w:color w:val="A31515"/>
          <w:sz w:val="18"/>
          <w:szCs w:val="18"/>
          <w:lang w:eastAsia="en-US"/>
        </w:rPr>
        <w:t>metodę NeuralNetwork::</w:t>
      </w:r>
      <w:r w:rsidR="00482F0E">
        <w:rPr>
          <w:rFonts w:ascii="Courier New" w:eastAsiaTheme="minorHAnsi" w:hAnsi="Courier New" w:cs="Courier New"/>
          <w:noProof/>
          <w:sz w:val="20"/>
          <w:szCs w:val="20"/>
          <w:lang w:eastAsia="en-US"/>
        </w:rPr>
        <w:t xml:space="preserve">executeNetwork() lub </w:t>
      </w:r>
      <w:r w:rsidR="00482F0E">
        <w:rPr>
          <w:rFonts w:ascii="Courier New" w:eastAsiaTheme="minorHAnsi" w:hAnsi="Courier New" w:cs="Courier New"/>
          <w:noProof/>
          <w:color w:val="A31515"/>
          <w:sz w:val="18"/>
          <w:szCs w:val="18"/>
          <w:lang w:eastAsia="en-US"/>
        </w:rPr>
        <w:t>NeuralNetwork::trainNetwork().</w:t>
      </w:r>
    </w:p>
    <w:p w:rsidR="00482F0E" w:rsidRPr="00482F0E" w:rsidRDefault="003A5ABC" w:rsidP="00482F0E">
      <w:pPr>
        <w:pStyle w:val="Akapitzlist"/>
        <w:numPr>
          <w:ilvl w:val="1"/>
          <w:numId w:val="24"/>
        </w:numPr>
      </w:pPr>
      <w:r w:rsidRPr="00482F0E">
        <w:rPr>
          <w:rFonts w:ascii="Courier New" w:eastAsiaTheme="minorHAnsi" w:hAnsi="Courier New" w:cs="Courier New"/>
          <w:noProof/>
          <w:color w:val="A31515"/>
          <w:sz w:val="18"/>
          <w:szCs w:val="18"/>
          <w:lang w:eastAsia="en-US"/>
        </w:rPr>
        <w:t>NetworkOutputsGPU</w:t>
      </w:r>
      <w:r w:rsidR="00482F0E" w:rsidRPr="00482F0E">
        <w:rPr>
          <w:rFonts w:ascii="Courier New" w:eastAsiaTheme="minorHAnsi" w:hAnsi="Courier New" w:cs="Courier New"/>
          <w:noProof/>
          <w:color w:val="A31515"/>
          <w:sz w:val="18"/>
          <w:szCs w:val="18"/>
          <w:lang w:eastAsia="en-US"/>
        </w:rPr>
        <w:t xml:space="preserve"> - </w:t>
      </w:r>
      <w:r w:rsidR="00482F0E" w:rsidRPr="005428B5">
        <w:rPr>
          <w:rFonts w:ascii="Courier New" w:eastAsiaTheme="minorHAnsi" w:hAnsi="Courier New" w:cs="Courier New"/>
          <w:noProof/>
          <w:color w:val="A31515"/>
          <w:sz w:val="18"/>
          <w:szCs w:val="18"/>
          <w:lang w:eastAsia="en-US"/>
        </w:rPr>
        <w:t xml:space="preserve">wyjścia wygenerowane przez </w:t>
      </w:r>
      <w:r w:rsidR="00482F0E">
        <w:rPr>
          <w:rFonts w:ascii="Courier New" w:eastAsiaTheme="minorHAnsi" w:hAnsi="Courier New" w:cs="Courier New"/>
          <w:noProof/>
          <w:color w:val="A31515"/>
          <w:sz w:val="18"/>
          <w:szCs w:val="18"/>
          <w:lang w:eastAsia="en-US"/>
        </w:rPr>
        <w:t>GPU. Nadpisywane przez metodę NeuralNetwork::</w:t>
      </w:r>
      <w:r w:rsidR="00482F0E">
        <w:rPr>
          <w:rFonts w:ascii="Courier New" w:eastAsiaTheme="minorHAnsi" w:hAnsi="Courier New" w:cs="Courier New"/>
          <w:noProof/>
          <w:sz w:val="20"/>
          <w:szCs w:val="20"/>
          <w:lang w:eastAsia="en-US"/>
        </w:rPr>
        <w:t xml:space="preserve">executeNetworkGPU() lub </w:t>
      </w:r>
      <w:r w:rsidR="00482F0E">
        <w:rPr>
          <w:rFonts w:ascii="Courier New" w:eastAsiaTheme="minorHAnsi" w:hAnsi="Courier New" w:cs="Courier New"/>
          <w:noProof/>
          <w:color w:val="A31515"/>
          <w:sz w:val="18"/>
          <w:szCs w:val="18"/>
          <w:lang w:eastAsia="en-US"/>
        </w:rPr>
        <w:t>NeuralNetwork::trainNetworkGPU().</w:t>
      </w:r>
    </w:p>
    <w:p w:rsidR="00482F0E" w:rsidRPr="000045A8" w:rsidRDefault="00022DB2" w:rsidP="00482F0E">
      <w:pPr>
        <w:ind w:left="1360" w:firstLine="0"/>
      </w:pPr>
      <w:r>
        <w:t>Każdy element w wejściach lub wyjściach jest albo wartością liczbową albo klasyfikacyjną. Są one poprzedzielane średnikami. Wartości liczbowe są przedstawione jako liczby. Wartości klasyfikacyjne są przedsta</w:t>
      </w:r>
      <w:r w:rsidR="00672030">
        <w:t>wione liczba</w:t>
      </w:r>
      <w:r w:rsidR="00CE21C5">
        <w:t>/liczby</w:t>
      </w:r>
      <w:r w:rsidR="00672030">
        <w:t xml:space="preserve"> oraz nazwa klasyfikacyjna</w:t>
      </w:r>
      <w:r w:rsidR="00CE21C5">
        <w:t>.</w:t>
      </w:r>
      <w:r w:rsidR="00162965">
        <w:t xml:space="preserve"> </w:t>
      </w:r>
      <w:r w:rsidR="00CE21C5">
        <w:t>Nazwa klasyfikacyjna jest określana po tym, która wartość jest największa. Jeśli k-ta</w:t>
      </w:r>
      <w:r w:rsidR="00FE63A4">
        <w:t xml:space="preserve"> wartość, wtedy „wybrana” została” k-ta wartość klasyfikacyjna.</w:t>
      </w:r>
    </w:p>
    <w:p w:rsidR="001672DD" w:rsidRPr="008708A2" w:rsidRDefault="001672DD" w:rsidP="003A5ABC">
      <w:pPr>
        <w:pStyle w:val="Akapitzlist"/>
        <w:ind w:left="1429" w:firstLine="0"/>
      </w:pPr>
    </w:p>
    <w:p w:rsidR="001672DD" w:rsidRPr="008708A2" w:rsidRDefault="001672DD" w:rsidP="001672DD"/>
    <w:p w:rsidR="001672DD" w:rsidRPr="00977474" w:rsidRDefault="001672DD" w:rsidP="00E17220">
      <w:pPr>
        <w:autoSpaceDE w:val="0"/>
        <w:autoSpaceDN w:val="0"/>
        <w:adjustRightInd w:val="0"/>
        <w:ind w:firstLine="0"/>
        <w:rPr>
          <w:rFonts w:ascii="Courier New" w:eastAsiaTheme="minorHAnsi" w:hAnsi="Courier New" w:cs="Courier New"/>
          <w:noProof/>
          <w:color w:val="0000FF"/>
          <w:sz w:val="18"/>
          <w:szCs w:val="18"/>
          <w:lang w:eastAsia="en-US"/>
        </w:rPr>
      </w:pPr>
      <w:r w:rsidRPr="008708A2">
        <w:rPr>
          <w:rFonts w:ascii="Courier New" w:eastAsiaTheme="minorHAnsi" w:hAnsi="Courier New" w:cs="Courier New"/>
          <w:noProof/>
          <w:color w:val="0000FF"/>
          <w:sz w:val="18"/>
          <w:szCs w:val="18"/>
          <w:lang w:eastAsia="en-US"/>
        </w:rPr>
        <w:t xml:space="preserve">     </w:t>
      </w:r>
    </w:p>
    <w:p w:rsidR="001672DD" w:rsidRPr="001672DD" w:rsidRDefault="001672DD" w:rsidP="001672DD">
      <w:pPr>
        <w:pBdr>
          <w:bottom w:val="single" w:sz="6" w:space="1" w:color="auto"/>
        </w:pBdr>
      </w:pPr>
    </w:p>
    <w:p w:rsidR="00977474" w:rsidRDefault="00977474" w:rsidP="00D06EE4"/>
    <w:p w:rsidR="00977474" w:rsidRDefault="00977474" w:rsidP="00977474">
      <w:pPr>
        <w:pStyle w:val="Nagwek4"/>
      </w:pPr>
      <w:bookmarkStart w:id="15" w:name="_Toc257490804"/>
      <w:r>
        <w:t>Format Sieci MLP w XML</w:t>
      </w:r>
      <w:bookmarkEnd w:id="15"/>
    </w:p>
    <w:p w:rsidR="00977474" w:rsidRDefault="00977474" w:rsidP="00977474"/>
    <w:p w:rsidR="00977474" w:rsidRDefault="00977474" w:rsidP="00977474">
      <w:r>
        <w:t>Poniżej jest plik sieci MLP stworzony po poprzedniej sekwencji operacji w pliku NetworkStruct.xml:</w:t>
      </w:r>
    </w:p>
    <w:p w:rsidR="00977474" w:rsidRDefault="00977474" w:rsidP="00977474"/>
    <w:tbl>
      <w:tblPr>
        <w:tblStyle w:val="Tabela-Siatka"/>
        <w:tblW w:w="10920" w:type="dxa"/>
        <w:tblInd w:w="-889" w:type="dxa"/>
        <w:tblLook w:val="04A0"/>
      </w:tblPr>
      <w:tblGrid>
        <w:gridCol w:w="10920"/>
      </w:tblGrid>
      <w:tr w:rsidR="00977474" w:rsidRPr="008151D3" w:rsidTr="00977474">
        <w:tc>
          <w:tcPr>
            <w:tcW w:w="10920" w:type="dxa"/>
          </w:tcPr>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xml</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version</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1.0</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 xml:space="preserve"> ?&gt;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NeuralNetwork</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MLP</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NT_SIGMOID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-0.644995;0.0517328;-0.044401;0.0508847;0.553819;-0.640026;-0.0499197;-0.340208;-0.0756364;-0.0542719;0.154846;0.049415;0.0122903;0.0387111;0.0363326;</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NT_SIGMOID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-0.492991;0.0634698;-0.0655245;0.0716414;0.426053;-0.491632;-0.0600052;-0.262257;-0.0701903;-0.0706763;0.110501;0.0650343;0.0256953;0.0695995;0.014993;</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NT_SIGMOID</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-0.597295;0.0589075;-0.0505662;0.0570438;0.509406;-0.600241;-0.0560901;-0.306225;-0.0646669;-0.050627;0.138164;0.0468326;0.0200996;0.0558004;0.0230561;</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lastRenderedPageBreak/>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 xml:space="preserve"> </w:t>
            </w:r>
            <w:r w:rsidRPr="007D1776">
              <w:rPr>
                <w:rFonts w:ascii="Courier New" w:eastAsiaTheme="minorHAnsi" w:hAnsi="Courier New" w:cs="Courier New"/>
                <w:noProof/>
                <w:color w:val="FF0000"/>
                <w:sz w:val="18"/>
                <w:szCs w:val="18"/>
                <w:lang w:val="en-US" w:eastAsia="en-US"/>
              </w:rPr>
              <w:t>NeuronType</w:t>
            </w:r>
            <w:r w:rsidRPr="007D1776">
              <w:rPr>
                <w:rFonts w:ascii="Courier New" w:eastAsiaTheme="minorHAnsi" w:hAnsi="Courier New" w:cs="Courier New"/>
                <w:noProof/>
                <w:color w:val="0000FF"/>
                <w:sz w:val="18"/>
                <w:szCs w:val="18"/>
                <w:lang w:val="en-US" w:eastAsia="en-US"/>
              </w:rPr>
              <w:t>=</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NT_LINEAR</w:t>
            </w:r>
            <w:r w:rsidRPr="007D1776">
              <w:rPr>
                <w:rFonts w:ascii="Courier New" w:eastAsiaTheme="minorHAnsi" w:hAnsi="Courier New" w:cs="Courier New"/>
                <w:noProof/>
                <w:sz w:val="18"/>
                <w:szCs w:val="18"/>
                <w:lang w:val="en-US" w:eastAsia="en-US"/>
              </w:rPr>
              <w:t>"</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r w:rsidRPr="007D1776">
              <w:rPr>
                <w:rFonts w:ascii="Courier New" w:eastAsiaTheme="minorHAnsi" w:hAnsi="Courier New" w:cs="Courier New"/>
                <w:noProof/>
                <w:sz w:val="18"/>
                <w:szCs w:val="18"/>
                <w:lang w:val="en-US" w:eastAsia="en-US"/>
              </w:rPr>
              <w:t>-1.10815;-0.736504;-0.978474;1.238;</w:t>
            </w: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Weights</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Neuron</w:t>
            </w:r>
            <w:r w:rsidRPr="007D1776">
              <w:rPr>
                <w:rFonts w:ascii="Courier New" w:eastAsiaTheme="minorHAnsi" w:hAnsi="Courier New" w:cs="Courier New"/>
                <w:noProof/>
                <w:color w:val="0000FF"/>
                <w:sz w:val="18"/>
                <w:szCs w:val="18"/>
                <w:lang w:val="en-US" w:eastAsia="en-US"/>
              </w:rPr>
              <w:t>&gt;</w:t>
            </w:r>
          </w:p>
          <w:p w:rsidR="007D1776" w:rsidRPr="007D1776" w:rsidRDefault="007D1776" w:rsidP="007D1776">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ab/>
              <w:t>&lt;/</w:t>
            </w:r>
            <w:r w:rsidRPr="007D1776">
              <w:rPr>
                <w:rFonts w:ascii="Courier New" w:eastAsiaTheme="minorHAnsi" w:hAnsi="Courier New" w:cs="Courier New"/>
                <w:noProof/>
                <w:color w:val="A31515"/>
                <w:sz w:val="18"/>
                <w:szCs w:val="18"/>
                <w:lang w:val="en-US" w:eastAsia="en-US"/>
              </w:rPr>
              <w:t>Layer</w:t>
            </w:r>
            <w:r w:rsidRPr="007D1776">
              <w:rPr>
                <w:rFonts w:ascii="Courier New" w:eastAsiaTheme="minorHAnsi" w:hAnsi="Courier New" w:cs="Courier New"/>
                <w:noProof/>
                <w:color w:val="0000FF"/>
                <w:sz w:val="18"/>
                <w:szCs w:val="18"/>
                <w:lang w:val="en-US" w:eastAsia="en-US"/>
              </w:rPr>
              <w:t>&gt;</w:t>
            </w:r>
          </w:p>
          <w:p w:rsidR="00977474" w:rsidRPr="007D1776" w:rsidRDefault="007D1776" w:rsidP="00977474">
            <w:pPr>
              <w:autoSpaceDE w:val="0"/>
              <w:autoSpaceDN w:val="0"/>
              <w:adjustRightInd w:val="0"/>
              <w:ind w:firstLine="0"/>
              <w:rPr>
                <w:rFonts w:ascii="Courier New" w:eastAsiaTheme="minorHAnsi" w:hAnsi="Courier New" w:cs="Courier New"/>
                <w:noProof/>
                <w:color w:val="0000FF"/>
                <w:sz w:val="18"/>
                <w:szCs w:val="18"/>
                <w:lang w:val="en-US" w:eastAsia="en-US"/>
              </w:rPr>
            </w:pPr>
            <w:r w:rsidRPr="007D1776">
              <w:rPr>
                <w:rFonts w:ascii="Courier New" w:eastAsiaTheme="minorHAnsi" w:hAnsi="Courier New" w:cs="Courier New"/>
                <w:noProof/>
                <w:color w:val="0000FF"/>
                <w:sz w:val="18"/>
                <w:szCs w:val="18"/>
                <w:lang w:val="en-US" w:eastAsia="en-US"/>
              </w:rPr>
              <w:t>&lt;/</w:t>
            </w:r>
            <w:r w:rsidRPr="007D1776">
              <w:rPr>
                <w:rFonts w:ascii="Courier New" w:eastAsiaTheme="minorHAnsi" w:hAnsi="Courier New" w:cs="Courier New"/>
                <w:noProof/>
                <w:color w:val="A31515"/>
                <w:sz w:val="18"/>
                <w:szCs w:val="18"/>
                <w:lang w:val="en-US" w:eastAsia="en-US"/>
              </w:rPr>
              <w:t>NeuralNetwork</w:t>
            </w:r>
            <w:r w:rsidRPr="007D1776">
              <w:rPr>
                <w:rFonts w:ascii="Courier New" w:eastAsiaTheme="minorHAnsi" w:hAnsi="Courier New" w:cs="Courier New"/>
                <w:noProof/>
                <w:color w:val="0000FF"/>
                <w:sz w:val="18"/>
                <w:szCs w:val="18"/>
                <w:lang w:val="en-US" w:eastAsia="en-US"/>
              </w:rPr>
              <w:t>&gt;</w:t>
            </w:r>
          </w:p>
        </w:tc>
      </w:tr>
    </w:tbl>
    <w:p w:rsidR="00977474" w:rsidRPr="007D1776" w:rsidRDefault="00977474" w:rsidP="00977474">
      <w:pPr>
        <w:rPr>
          <w:lang w:val="en-US"/>
        </w:rPr>
      </w:pPr>
    </w:p>
    <w:p w:rsidR="00977474" w:rsidRDefault="00977474" w:rsidP="005256E5">
      <w:pPr>
        <w:rPr>
          <w:rFonts w:eastAsiaTheme="minorHAnsi"/>
          <w:noProof/>
          <w:color w:val="0000FF"/>
          <w:lang w:eastAsia="en-US"/>
        </w:rPr>
      </w:pPr>
      <w:r w:rsidRPr="005256E5">
        <w:t>Głównym elementem pliku XML ma nazwę NeuralNetwork</w:t>
      </w:r>
      <w:r w:rsidR="00ED5316" w:rsidRPr="005256E5">
        <w:t xml:space="preserve">. Ma on jeden atrybut Type. Określa on typ sieci neuronowej. Sieć MLP ma w sobie jednego lub więcej potomków Layer reprezentujących warstę ukrytą lub wyjściową. Warstwy są uporządkowane w kolejności od pierszej warstwy ukrytej do warstwy wyjściowej. Ilość neuronów wejściowych jest </w:t>
      </w:r>
      <w:r w:rsidR="007D1776">
        <w:t>równa</w:t>
      </w:r>
      <w:r w:rsidR="00ED5316" w:rsidRPr="005256E5">
        <w:t xml:space="preserve"> iloś</w:t>
      </w:r>
      <w:r w:rsidR="007D1776">
        <w:t>ci</w:t>
      </w:r>
      <w:r w:rsidR="00ED5316" w:rsidRPr="005256E5">
        <w:t xml:space="preserve"> wag w pierwszej warstwie ukrytej</w:t>
      </w:r>
      <w:r w:rsidR="007D1776">
        <w:t xml:space="preserve"> </w:t>
      </w:r>
      <w:r w:rsidR="007D1776" w:rsidRPr="005256E5">
        <w:t>(lub wyjściowej, jeśli nie ma warstw ukrytych)</w:t>
      </w:r>
      <w:r w:rsidR="007D1776">
        <w:t xml:space="preserve"> minus jeden.</w:t>
      </w:r>
      <w:r w:rsidR="00ED5316" w:rsidRPr="005256E5">
        <w:t xml:space="preserve"> Każdy element  Layer ma jeden lub więcej potomków Neuron. Element Neuron ma jeden atrybut </w:t>
      </w:r>
      <w:r w:rsidR="00ED5316" w:rsidRPr="005256E5">
        <w:rPr>
          <w:rFonts w:eastAsiaTheme="minorHAnsi"/>
          <w:noProof/>
          <w:color w:val="FF0000"/>
          <w:lang w:eastAsia="en-US"/>
        </w:rPr>
        <w:t xml:space="preserve">NeuronType o wartości </w:t>
      </w:r>
      <w:r w:rsidR="00ED5316" w:rsidRPr="005256E5">
        <w:rPr>
          <w:rFonts w:eastAsiaTheme="minorHAnsi"/>
          <w:noProof/>
          <w:color w:val="0000FF"/>
          <w:lang w:eastAsia="en-US"/>
        </w:rPr>
        <w:t>NT_LINEAR lub NT_SIGMOID  określający funkcję aktywacji</w:t>
      </w:r>
      <w:r w:rsidR="000A51E0" w:rsidRPr="005256E5">
        <w:rPr>
          <w:rFonts w:eastAsiaTheme="minorHAnsi"/>
          <w:noProof/>
          <w:color w:val="0000FF"/>
          <w:lang w:eastAsia="en-US"/>
        </w:rPr>
        <w:t>. Element Neuron posiada jednego potomka o nazwie Weights, który zawiera wagi neuronu oddzielone średnikiem.</w:t>
      </w:r>
    </w:p>
    <w:p w:rsidR="00ED5316" w:rsidRDefault="007D1776" w:rsidP="007D1776">
      <w:r>
        <w:t xml:space="preserve">Jeśli byłby stworzony inny typ </w:t>
      </w:r>
      <w:r w:rsidR="005256E5">
        <w:t>sieci neuronowej</w:t>
      </w:r>
      <w:r>
        <w:t xml:space="preserve">, mógłby on mieć </w:t>
      </w:r>
      <w:r w:rsidR="005256E5">
        <w:t>oczywiście inną strukturę</w:t>
      </w:r>
      <w:r>
        <w:t>.</w:t>
      </w:r>
    </w:p>
    <w:p w:rsidR="00977474" w:rsidRPr="001672DD" w:rsidRDefault="00977474" w:rsidP="00D06EE4"/>
    <w:p w:rsidR="00D06EE4" w:rsidRDefault="00D06EE4" w:rsidP="00D06EE4">
      <w:r>
        <w:t>Fo</w:t>
      </w:r>
      <w:r w:rsidR="00F05EB2">
        <w:t>rmat plików XML MLP i zestawu testów</w:t>
      </w:r>
      <w:r w:rsidR="008F7B7E">
        <w:t xml:space="preserve"> został stworzony tak, </w:t>
      </w:r>
      <w:r w:rsidR="00977474">
        <w:t>żeby łatwiej było dla człowieka to wszystko zrowumieć</w:t>
      </w:r>
      <w:r w:rsidR="007D1776">
        <w:t>. Właśnie dlatego został wybrany format XML. Z tego też powodu w pliku zestawu testów znajdują się nadmiarowe dane – w elemencie AttributeMapping jest informacja o minimalneuj i maksymalnej wartości, a można to też wyczytać z konkretnych wartości testów. Jako potomkowie AttributeMapping jest podana lista elementów literalnych, która znajduje się też w potomku Tests. Pliki testów są łatwiejsze do czytania, i dlatego wartości nieliteralne są skalowane do skali -1;1 dopiero po załadowaniu.</w:t>
      </w:r>
      <w:r w:rsidR="005F6B18">
        <w:t xml:space="preserve"> Zakładamy, że pliki XML są poprawne (bo sam je stworzyłem).</w:t>
      </w:r>
    </w:p>
    <w:p w:rsidR="001B7D2B" w:rsidRPr="00C508CC" w:rsidRDefault="00E84C03" w:rsidP="001B7D2B">
      <w:pPr>
        <w:pStyle w:val="Nagwek3"/>
      </w:pPr>
      <w:bookmarkStart w:id="16" w:name="_Toc257490805"/>
      <w:r>
        <w:t>Katalogi i p</w:t>
      </w:r>
      <w:r w:rsidR="001B7D2B" w:rsidRPr="00C508CC">
        <w:t>liki w projekcie (Struktura plików i rola każdego pliku)</w:t>
      </w:r>
      <w:bookmarkEnd w:id="16"/>
    </w:p>
    <w:p w:rsidR="001B7D2B" w:rsidRDefault="00E84C03" w:rsidP="00E84C03">
      <w:r>
        <w:t>Poniżej znajduje się lista katalogów i plików użytych w projekcie Visual Studio 2008:</w:t>
      </w:r>
    </w:p>
    <w:tbl>
      <w:tblPr>
        <w:tblStyle w:val="Tabela-Siatka"/>
        <w:tblW w:w="0" w:type="auto"/>
        <w:tblLook w:val="04A0"/>
      </w:tblPr>
      <w:tblGrid>
        <w:gridCol w:w="5489"/>
        <w:gridCol w:w="3819"/>
      </w:tblGrid>
      <w:tr w:rsidR="00D57A6A" w:rsidTr="00D57A6A">
        <w:tc>
          <w:tcPr>
            <w:tcW w:w="5489" w:type="dxa"/>
          </w:tcPr>
          <w:p w:rsidR="00D57A6A" w:rsidRDefault="00D57A6A" w:rsidP="00E84C03">
            <w:pPr>
              <w:autoSpaceDE w:val="0"/>
              <w:autoSpaceDN w:val="0"/>
              <w:adjustRightInd w:val="0"/>
              <w:ind w:firstLine="0"/>
              <w:rPr>
                <w:rFonts w:ascii="Arial" w:eastAsiaTheme="minorHAnsi" w:hAnsi="Arial" w:cs="Arial"/>
                <w:b/>
                <w:noProof/>
                <w:sz w:val="20"/>
                <w:szCs w:val="20"/>
                <w:lang w:eastAsia="en-US"/>
              </w:rPr>
            </w:pPr>
            <w:r>
              <w:rPr>
                <w:rFonts w:ascii="Arial" w:eastAsiaTheme="minorHAnsi" w:hAnsi="Arial" w:cs="Arial"/>
                <w:b/>
                <w:noProof/>
                <w:sz w:val="20"/>
                <w:szCs w:val="20"/>
                <w:lang w:eastAsia="en-US"/>
              </w:rPr>
              <w:lastRenderedPageBreak/>
              <w:t>Wstaw FileIndex.txt.</w:t>
            </w:r>
          </w:p>
          <w:p w:rsidR="00D57A6A" w:rsidRDefault="00D57A6A" w:rsidP="00E84C03">
            <w:pPr>
              <w:autoSpaceDE w:val="0"/>
              <w:autoSpaceDN w:val="0"/>
              <w:adjustRightInd w:val="0"/>
              <w:ind w:firstLine="0"/>
              <w:rPr>
                <w:rFonts w:ascii="Courier New" w:eastAsiaTheme="minorHAnsi" w:hAnsi="Courier New" w:cs="Courier New"/>
                <w:noProof/>
                <w:sz w:val="20"/>
                <w:szCs w:val="20"/>
                <w:lang w:eastAsia="en-US"/>
              </w:rPr>
            </w:pPr>
            <w:r>
              <w:rPr>
                <w:rFonts w:ascii="Arial" w:eastAsiaTheme="minorHAnsi" w:hAnsi="Arial" w:cs="Arial"/>
                <w:b/>
                <w:noProof/>
                <w:sz w:val="20"/>
                <w:szCs w:val="20"/>
                <w:lang w:eastAsia="en-US"/>
              </w:rPr>
              <w:t>Pogrub (albo pochyl) nazwy plików i katalogów</w:t>
            </w:r>
          </w:p>
        </w:tc>
        <w:tc>
          <w:tcPr>
            <w:tcW w:w="3819" w:type="dxa"/>
          </w:tcPr>
          <w:p w:rsidR="00D57A6A" w:rsidRDefault="00D57A6A" w:rsidP="00E84C03">
            <w:pPr>
              <w:autoSpaceDE w:val="0"/>
              <w:autoSpaceDN w:val="0"/>
              <w:adjustRightInd w:val="0"/>
              <w:ind w:firstLine="0"/>
              <w:rPr>
                <w:rFonts w:ascii="Courier New" w:eastAsiaTheme="minorHAnsi" w:hAnsi="Courier New" w:cs="Courier New"/>
                <w:noProof/>
                <w:sz w:val="20"/>
                <w:szCs w:val="20"/>
                <w:lang w:eastAsia="en-US"/>
              </w:rPr>
            </w:pPr>
            <w:r>
              <w:rPr>
                <w:rFonts w:ascii="Courier New" w:eastAsiaTheme="minorHAnsi" w:hAnsi="Courier New" w:cs="Courier New"/>
                <w:noProof/>
                <w:sz w:val="20"/>
                <w:szCs w:val="20"/>
              </w:rPr>
              <w:drawing>
                <wp:inline distT="0" distB="0" distL="0" distR="0">
                  <wp:extent cx="2268855" cy="689229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268855" cy="6892290"/>
                          </a:xfrm>
                          <a:prstGeom prst="rect">
                            <a:avLst/>
                          </a:prstGeom>
                          <a:noFill/>
                          <a:ln w="9525">
                            <a:noFill/>
                            <a:miter lim="800000"/>
                            <a:headEnd/>
                            <a:tailEnd/>
                          </a:ln>
                        </pic:spPr>
                      </pic:pic>
                    </a:graphicData>
                  </a:graphic>
                </wp:inline>
              </w:drawing>
            </w:r>
          </w:p>
        </w:tc>
      </w:tr>
    </w:tbl>
    <w:p w:rsidR="00E84C03" w:rsidRPr="00E84C03" w:rsidRDefault="00E84C03" w:rsidP="00E84C03">
      <w:pPr>
        <w:autoSpaceDE w:val="0"/>
        <w:autoSpaceDN w:val="0"/>
        <w:adjustRightInd w:val="0"/>
        <w:ind w:firstLine="0"/>
        <w:rPr>
          <w:rFonts w:ascii="Courier New" w:eastAsiaTheme="minorHAnsi" w:hAnsi="Courier New" w:cs="Courier New"/>
          <w:noProof/>
          <w:sz w:val="20"/>
          <w:szCs w:val="20"/>
          <w:lang w:eastAsia="en-US"/>
        </w:rPr>
      </w:pPr>
    </w:p>
    <w:p w:rsidR="001B7D2B" w:rsidRDefault="001B7D2B" w:rsidP="00D973D2"/>
    <w:p w:rsidR="001B7D2B" w:rsidRDefault="001B7D2B" w:rsidP="00D973D2"/>
    <w:p w:rsidR="000954A1" w:rsidRPr="006C19E7" w:rsidRDefault="000954A1" w:rsidP="000954A1">
      <w:pPr>
        <w:pStyle w:val="Nagwek3"/>
        <w:numPr>
          <w:ilvl w:val="0"/>
          <w:numId w:val="37"/>
        </w:numPr>
      </w:pPr>
      <w:bookmarkStart w:id="17" w:name="_Toc257490830"/>
      <w:r>
        <w:t>Logowanie</w:t>
      </w:r>
      <w:bookmarkEnd w:id="17"/>
    </w:p>
    <w:p w:rsidR="001B7D2B" w:rsidRDefault="000954A1" w:rsidP="00D973D2">
      <w:r>
        <w:t>// JRTODO</w:t>
      </w:r>
    </w:p>
    <w:p w:rsidR="000B1452" w:rsidRDefault="000B1452" w:rsidP="00D973D2">
      <w:r>
        <w:t>Jednym z celow jest licznie czasu roznych operacji?</w:t>
      </w:r>
    </w:p>
    <w:p w:rsidR="00895B09" w:rsidRDefault="00895B09" w:rsidP="00D973D2">
      <w:r>
        <w:t>Logowanie w kernelach – trudniejsze, tylko w emulacji, tylko do konsoli</w:t>
      </w:r>
    </w:p>
    <w:p w:rsidR="00A25CF2" w:rsidRDefault="00A25CF2" w:rsidP="00D973D2">
      <w:r>
        <w:t>Opisz poziomy logowania, w czym mi pomoglo lt_debug i lt_memory</w:t>
      </w:r>
    </w:p>
    <w:p w:rsidR="00D973D2" w:rsidRDefault="00D973D2" w:rsidP="00D973D2"/>
    <w:p w:rsidR="00D973D2" w:rsidRDefault="00D973D2" w:rsidP="00D973D2">
      <w:pPr>
        <w:pStyle w:val="Nagwek2"/>
      </w:pPr>
      <w:bookmarkStart w:id="18" w:name="_Toc257490806"/>
      <w:r>
        <w:lastRenderedPageBreak/>
        <w:t>Część CPU</w:t>
      </w:r>
      <w:bookmarkEnd w:id="18"/>
    </w:p>
    <w:p w:rsidR="006D79D9" w:rsidRDefault="006D79D9" w:rsidP="006D79D9"/>
    <w:p w:rsidR="006D79D9" w:rsidRDefault="006D79D9" w:rsidP="006D79D9">
      <w:r>
        <w:t>W bibliotece, w części CPU, wszystkie dane są zawarte w obiekcie go reprezentującym:</w:t>
      </w:r>
    </w:p>
    <w:p w:rsidR="006D79D9" w:rsidRDefault="006D79D9" w:rsidP="006D79D9">
      <w:pPr>
        <w:pStyle w:val="Akapitzlist"/>
        <w:numPr>
          <w:ilvl w:val="0"/>
          <w:numId w:val="29"/>
        </w:numPr>
      </w:pPr>
      <w:r>
        <w:t>Obiekt MLP zawiera informacje o warstwach (obiekt Layer) w nim zawartych</w:t>
      </w:r>
    </w:p>
    <w:p w:rsidR="006D79D9" w:rsidRDefault="006D79D9" w:rsidP="006D79D9">
      <w:pPr>
        <w:pStyle w:val="Akapitzlist"/>
        <w:numPr>
          <w:ilvl w:val="0"/>
          <w:numId w:val="29"/>
        </w:numPr>
      </w:pPr>
      <w:r>
        <w:t>Obiekt Layer zawiera informacje o neuronach w nim zawartych</w:t>
      </w:r>
    </w:p>
    <w:p w:rsidR="006D79D9" w:rsidRDefault="006D79D9" w:rsidP="006D79D9">
      <w:pPr>
        <w:pStyle w:val="Akapitzlist"/>
        <w:numPr>
          <w:ilvl w:val="0"/>
          <w:numId w:val="29"/>
        </w:numPr>
      </w:pPr>
      <w:r>
        <w:t>Obiekt Neuron zawiera właściwości danego neuronu  - typ neuronu, wartości wag, wartości ostatnich wyjść i błędów.</w:t>
      </w:r>
    </w:p>
    <w:p w:rsidR="006D79D9" w:rsidRDefault="006D79D9" w:rsidP="006D79D9">
      <w:pPr>
        <w:pStyle w:val="Akapitzlist"/>
        <w:numPr>
          <w:ilvl w:val="0"/>
          <w:numId w:val="29"/>
        </w:numPr>
      </w:pPr>
      <w:r>
        <w:t>// JRTODO – zrob to samo dla GPU – gdzie sa tam zawarte dane</w:t>
      </w:r>
    </w:p>
    <w:p w:rsidR="006D79D9" w:rsidRDefault="006D79D9" w:rsidP="006D79D9"/>
    <w:p w:rsidR="006D79D9" w:rsidRPr="006D79D9" w:rsidRDefault="006D79D9" w:rsidP="006D79D9"/>
    <w:p w:rsidR="006D79D9" w:rsidRDefault="006D79D9" w:rsidP="006D79D9">
      <w:pPr>
        <w:spacing w:after="200" w:line="276" w:lineRule="auto"/>
        <w:ind w:firstLine="0"/>
        <w:rPr>
          <w:rFonts w:ascii="Cambria" w:hAnsi="Cambria"/>
        </w:rPr>
      </w:pPr>
      <w:r>
        <w:rPr>
          <w:rFonts w:ascii="Cambria" w:hAnsi="Cambria"/>
          <w:noProof/>
        </w:rPr>
        <w:drawing>
          <wp:inline distT="0" distB="0" distL="0" distR="0">
            <wp:extent cx="5773420" cy="4110558"/>
            <wp:effectExtent l="19050" t="0" r="0" b="0"/>
            <wp:docPr id="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773420" cy="4110558"/>
                    </a:xfrm>
                    <a:prstGeom prst="rect">
                      <a:avLst/>
                    </a:prstGeom>
                    <a:noFill/>
                    <a:ln w="9525">
                      <a:noFill/>
                      <a:miter lim="800000"/>
                      <a:headEnd/>
                      <a:tailEnd/>
                    </a:ln>
                  </pic:spPr>
                </pic:pic>
              </a:graphicData>
            </a:graphic>
          </wp:inline>
        </w:drawing>
      </w:r>
    </w:p>
    <w:p w:rsidR="00D57A6A" w:rsidRDefault="006D79D9" w:rsidP="006D79D9">
      <w:pPr>
        <w:rPr>
          <w:rFonts w:ascii="Cambria" w:hAnsi="Cambria"/>
        </w:rPr>
      </w:pPr>
      <w:r>
        <w:rPr>
          <w:rFonts w:ascii="Cambria" w:hAnsi="Cambria"/>
        </w:rPr>
        <w:t>Na powyższym diagramie opisano sekwencję operacji przy uruchomieniu sieci przy użyciu CPU. Najpierw są pobierane wejścia testu, później obiekt MLP uruchamia po kolei wszystkie warstwy sieci, a obiekt każdej warstwy oblicza wyjście każdego neuronu w tej warstwie. Później, zapisywane są obliczone wyjścia testu.</w:t>
      </w:r>
    </w:p>
    <w:p w:rsidR="006D79D9" w:rsidRDefault="006D79D9" w:rsidP="006D79D9">
      <w:pPr>
        <w:rPr>
          <w:rFonts w:ascii="Cambria" w:hAnsi="Cambria"/>
        </w:rPr>
      </w:pPr>
    </w:p>
    <w:p w:rsidR="006D79D9" w:rsidRPr="00D57A6A" w:rsidRDefault="006D79D9" w:rsidP="006D79D9">
      <w:r>
        <w:rPr>
          <w:rFonts w:ascii="Cambria" w:hAnsi="Cambria"/>
        </w:rPr>
        <w:t>// JRTODO – jeszcze TrainNetwork CPU i GPU wklej</w:t>
      </w:r>
    </w:p>
    <w:p w:rsidR="001B7D2B" w:rsidRPr="00C508CC" w:rsidRDefault="001B7D2B" w:rsidP="001B7D2B">
      <w:pPr>
        <w:pStyle w:val="Nagwek3"/>
        <w:numPr>
          <w:ilvl w:val="0"/>
          <w:numId w:val="10"/>
        </w:numPr>
      </w:pPr>
      <w:bookmarkStart w:id="19" w:name="_Toc257490807"/>
      <w:r w:rsidRPr="00C508CC">
        <w:t>Podejście CPU do aplikacji wykonującej MLP</w:t>
      </w:r>
      <w:bookmarkEnd w:id="19"/>
    </w:p>
    <w:p w:rsidR="001B7D2B" w:rsidRDefault="001B7D2B" w:rsidP="001B7D2B">
      <w:pPr>
        <w:pStyle w:val="Nagwek3"/>
      </w:pPr>
      <w:bookmarkStart w:id="20" w:name="_Toc257490808"/>
      <w:r w:rsidRPr="00C508CC">
        <w:t>Zewnętrzne biblioteki (mersenne twister, TinyXML)</w:t>
      </w:r>
      <w:bookmarkEnd w:id="20"/>
    </w:p>
    <w:p w:rsidR="00BC5486" w:rsidRDefault="00BC5486"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W programie użyłem dwóch różnych bibliotek zewnętrznych – Mersenne Twister i TinyXML.</w:t>
      </w:r>
    </w:p>
    <w:p w:rsidR="00BC5486" w:rsidRDefault="00BC5486" w:rsidP="00BC5486">
      <w:pPr>
        <w:pStyle w:val="Akapitzlist"/>
        <w:numPr>
          <w:ilvl w:val="0"/>
          <w:numId w:val="30"/>
        </w:num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Mersenne Twister</w:t>
      </w:r>
    </w:p>
    <w:p w:rsidR="00BC5486" w:rsidRDefault="00714F09" w:rsidP="00BC5486">
      <w:pPr>
        <w:rPr>
          <w:rFonts w:ascii="Courier New" w:eastAsiaTheme="minorHAnsi" w:hAnsi="Courier New" w:cs="Courier New"/>
          <w:noProof/>
          <w:color w:val="008000"/>
          <w:sz w:val="20"/>
          <w:szCs w:val="20"/>
          <w:lang w:val="en-US" w:eastAsia="en-US"/>
        </w:rPr>
      </w:pPr>
      <w:r>
        <w:rPr>
          <w:rFonts w:ascii="Courier New" w:eastAsiaTheme="minorHAnsi" w:hAnsi="Courier New" w:cs="Courier New"/>
          <w:noProof/>
          <w:color w:val="008000"/>
          <w:sz w:val="20"/>
          <w:szCs w:val="20"/>
          <w:lang w:eastAsia="en-US"/>
        </w:rPr>
        <w:lastRenderedPageBreak/>
        <w:t>Generator liczb pseudolosowych wbudowany w język c++, rand(), jest bardzo niskiej jakości – działa wolno, a wylosowane liczby nie spełniają wielu testów na losowość. Przez to badania wykonane z tym generatorem mogą nie dawać poprawnych wyników. Dla zadań tej biblioteki, bardzo dobrym rozwiązaniem jest generator Mersenne Twister.</w:t>
      </w:r>
      <w:r w:rsidR="0007415A">
        <w:rPr>
          <w:rFonts w:ascii="Courier New" w:eastAsiaTheme="minorHAnsi" w:hAnsi="Courier New" w:cs="Courier New"/>
          <w:noProof/>
          <w:color w:val="008000"/>
          <w:sz w:val="20"/>
          <w:szCs w:val="20"/>
          <w:lang w:eastAsia="en-US"/>
        </w:rPr>
        <w:t xml:space="preserve"> Wybrałem bibliotekę obiektową stworzoną przez </w:t>
      </w:r>
      <w:r w:rsidR="0007415A">
        <w:rPr>
          <w:rFonts w:ascii="Courier New" w:eastAsiaTheme="minorHAnsi" w:hAnsi="Courier New" w:cs="Courier New"/>
          <w:noProof/>
          <w:color w:val="008000"/>
          <w:sz w:val="20"/>
          <w:szCs w:val="20"/>
          <w:lang w:val="en-US" w:eastAsia="en-US"/>
        </w:rPr>
        <w:t>Richarda J. Wagnera.</w:t>
      </w:r>
    </w:p>
    <w:p w:rsidR="0007415A" w:rsidRDefault="0007415A" w:rsidP="0007415A">
      <w:pPr>
        <w:pStyle w:val="Akapitzlist"/>
        <w:numPr>
          <w:ilvl w:val="0"/>
          <w:numId w:val="30"/>
        </w:num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TinyXML</w:t>
      </w:r>
    </w:p>
    <w:p w:rsidR="00107097" w:rsidRPr="00107097" w:rsidRDefault="005D1DB6" w:rsidP="005D1DB6">
      <w:r>
        <w:rPr>
          <w:rFonts w:ascii="Courier New" w:eastAsiaTheme="minorHAnsi" w:hAnsi="Courier New" w:cs="Courier New"/>
          <w:noProof/>
          <w:color w:val="008000"/>
          <w:sz w:val="20"/>
          <w:szCs w:val="20"/>
          <w:lang w:eastAsia="en-US"/>
        </w:rPr>
        <w:t>Jako format pzechowywania danych sieci i zestawów testów, wybrałem XML. Zależało mi na znalezieniu biblioteki do obsługi XML, która przedstawia dokument w postaci struktury obiektów (DOM), oraz jest prosta w obsłudze. TinyXML to jedna z najpopularniejszych darmowych bibliotek dla C++.</w:t>
      </w:r>
      <w:r w:rsidR="00107097">
        <w:rPr>
          <w:rFonts w:ascii="Courier New" w:eastAsiaTheme="minorHAnsi" w:hAnsi="Courier New" w:cs="Courier New"/>
          <w:noProof/>
          <w:color w:val="008000"/>
          <w:sz w:val="20"/>
          <w:szCs w:val="20"/>
          <w:lang w:eastAsia="en-US"/>
        </w:rPr>
        <w:t xml:space="preserve"> </w:t>
      </w:r>
    </w:p>
    <w:p w:rsidR="00D973D2" w:rsidRDefault="00D973D2" w:rsidP="00D973D2"/>
    <w:p w:rsidR="00D973D2" w:rsidRDefault="00D973D2" w:rsidP="00D973D2"/>
    <w:p w:rsidR="00D973D2" w:rsidRDefault="00D973D2" w:rsidP="00D973D2">
      <w:pPr>
        <w:pStyle w:val="Nagwek2"/>
      </w:pPr>
      <w:bookmarkStart w:id="21" w:name="_Toc257490809"/>
      <w:r>
        <w:t>Część GPU</w:t>
      </w:r>
      <w:bookmarkEnd w:id="21"/>
    </w:p>
    <w:p w:rsidR="00DA666F" w:rsidRDefault="00DA666F" w:rsidP="00DA666F">
      <w:r>
        <w:t xml:space="preserve">Aktualnie biblioteka umożliwia uruchamianie sieci na danym zestawie testowym oraz uczenie sieci na GPU przy pomocy biblioteki NVIDIA CUDA SDK 2.3. </w:t>
      </w:r>
      <w:r w:rsidR="00CC5CEB">
        <w:t xml:space="preserve">Funkcje (kernele, o nazwach kończących się na ‘kernel’) wykonywane na GPU są zawarte w pliku TrainNetwork.cu. W tym pliku są też zawarte funkcje, które są wykonywane na CPU, a uruchamiaję </w:t>
      </w:r>
      <w:r w:rsidR="008D2F00">
        <w:t xml:space="preserve">wykonywaie </w:t>
      </w:r>
      <w:r w:rsidR="00CC5CEB">
        <w:t>kernel</w:t>
      </w:r>
      <w:r w:rsidR="008D2F00">
        <w:t>i (mają nazwy kończące się na CUDA).</w:t>
      </w:r>
    </w:p>
    <w:p w:rsidR="008D2F00" w:rsidRDefault="008D2F00" w:rsidP="00DA666F">
      <w:r>
        <w:t xml:space="preserve">Plik CUDATools.cpp zawiera </w:t>
      </w:r>
      <w:r w:rsidR="00FF4C17">
        <w:t>metody statyczne odpowiedzialne za pozostałą komunikację z GPU. Są to operacje alokowania,  dealokowania, ustawiania, pobierania pamięci GPU, oraz uruchamiania funkcji z zawartych w TrainNetwork.cu.</w:t>
      </w:r>
    </w:p>
    <w:p w:rsidR="00FF4C17" w:rsidRDefault="00FF4C17" w:rsidP="00DA666F"/>
    <w:p w:rsidR="00DA666F" w:rsidRPr="00DA666F" w:rsidRDefault="00DA666F" w:rsidP="00DA666F"/>
    <w:p w:rsidR="00D973D2" w:rsidRPr="00185F3D" w:rsidRDefault="00185F3D" w:rsidP="00D973D2">
      <w:pPr>
        <w:rPr>
          <w:lang w:val="en-US"/>
        </w:rPr>
      </w:pPr>
      <w:r>
        <w:t xml:space="preserve">// jrtodo opisz to, ze logujesz </w:t>
      </w:r>
      <w:r w:rsidRPr="005A0BDA">
        <w:t xml:space="preserve">alokacje i dealokacje pamięci. </w:t>
      </w:r>
      <w:r w:rsidR="005A0BDA" w:rsidRPr="005A0BDA">
        <w:t>Opró</w:t>
      </w:r>
      <w:r w:rsidRPr="005A0BDA">
        <w:t>cz tego</w:t>
      </w:r>
      <w:r w:rsidRPr="00185F3D">
        <w:rPr>
          <w:lang w:val="en-US"/>
        </w:rPr>
        <w:t xml:space="preserve"> </w:t>
      </w:r>
      <w:r w:rsidRPr="00185F3D">
        <w:rPr>
          <w:rFonts w:ascii="Courier New" w:eastAsiaTheme="minorHAnsi" w:hAnsi="Courier New" w:cs="Courier New"/>
          <w:noProof/>
          <w:sz w:val="20"/>
          <w:szCs w:val="20"/>
          <w:lang w:val="en-US" w:eastAsia="en-US"/>
        </w:rPr>
        <w:t>PRINT_MEMORY_INFO i PRINT_DEBUG_INFO</w:t>
      </w:r>
    </w:p>
    <w:p w:rsidR="00185F3D" w:rsidRPr="00185F3D" w:rsidRDefault="00185F3D" w:rsidP="00D973D2">
      <w:pPr>
        <w:rPr>
          <w:lang w:val="en-US"/>
        </w:rPr>
      </w:pPr>
    </w:p>
    <w:p w:rsidR="00185F3D" w:rsidRPr="00185F3D" w:rsidRDefault="00185F3D" w:rsidP="00D973D2">
      <w:pPr>
        <w:rPr>
          <w:lang w:val="en-US"/>
        </w:rPr>
      </w:pPr>
    </w:p>
    <w:p w:rsidR="001B7D2B" w:rsidRPr="00C508CC" w:rsidRDefault="001B7D2B" w:rsidP="001B7D2B">
      <w:pPr>
        <w:pStyle w:val="Nagwek3"/>
        <w:numPr>
          <w:ilvl w:val="0"/>
          <w:numId w:val="11"/>
        </w:numPr>
      </w:pPr>
      <w:bookmarkStart w:id="22" w:name="_Toc257490810"/>
      <w:r w:rsidRPr="00C508CC">
        <w:t>Implementacja uruchamiania i trenowania sieci na GPU</w:t>
      </w:r>
      <w:bookmarkEnd w:id="22"/>
    </w:p>
    <w:p w:rsidR="001B7D2B" w:rsidRDefault="001B7D2B" w:rsidP="00633D35">
      <w:pPr>
        <w:pStyle w:val="Nagwek4"/>
        <w:numPr>
          <w:ilvl w:val="0"/>
          <w:numId w:val="34"/>
        </w:numPr>
      </w:pPr>
      <w:bookmarkStart w:id="23" w:name="_Toc257490811"/>
      <w:r w:rsidRPr="00C508CC">
        <w:t>Ogólny algorytm (Inicjalizacja GPU, uruchamianie GPU, różnice miedzy CPU)</w:t>
      </w:r>
      <w:bookmarkEnd w:id="23"/>
    </w:p>
    <w:p w:rsidR="00BD1BE6" w:rsidRDefault="00BD1BE6" w:rsidP="00BD1BE6"/>
    <w:p w:rsidR="00BD1BE6" w:rsidRDefault="00BD1BE6" w:rsidP="00BD1BE6">
      <w:r>
        <w:t>Wszystkie operacje przy obsłudze biblioteki można podzielić na 3 części:</w:t>
      </w:r>
    </w:p>
    <w:p w:rsidR="00BD1BE6" w:rsidRDefault="00BD1BE6" w:rsidP="00BD1BE6">
      <w:pPr>
        <w:pStyle w:val="Akapitzlist"/>
        <w:numPr>
          <w:ilvl w:val="0"/>
          <w:numId w:val="31"/>
        </w:numPr>
      </w:pPr>
      <w:r>
        <w:t>Operacje wykonywane an CPU</w:t>
      </w:r>
    </w:p>
    <w:p w:rsidR="00BD1BE6" w:rsidRDefault="00BD1BE6" w:rsidP="00BD1BE6">
      <w:pPr>
        <w:pStyle w:val="Akapitzlist"/>
        <w:numPr>
          <w:ilvl w:val="0"/>
          <w:numId w:val="31"/>
        </w:numPr>
      </w:pPr>
      <w:r>
        <w:t>Kopiowanie pamięci z GPU do RAM oraz z RAM do GPU.</w:t>
      </w:r>
    </w:p>
    <w:p w:rsidR="00BD1BE6" w:rsidRDefault="00BD1BE6" w:rsidP="00BD1BE6">
      <w:pPr>
        <w:pStyle w:val="Akapitzlist"/>
        <w:numPr>
          <w:ilvl w:val="0"/>
          <w:numId w:val="31"/>
        </w:numPr>
      </w:pPr>
      <w:r>
        <w:t>Wykonywanie kerneli na GPU</w:t>
      </w:r>
    </w:p>
    <w:p w:rsidR="00BD1BE6" w:rsidRDefault="00BD1BE6" w:rsidP="00BD1BE6"/>
    <w:p w:rsidR="00BD1BE6" w:rsidRDefault="00BD1BE6" w:rsidP="00BD1BE6">
      <w:r>
        <w:t>Biorąc pod uwagę taki podział, poniżej zamieszczam diagramy kolejnych operacji (sekwencji):</w:t>
      </w:r>
    </w:p>
    <w:p w:rsidR="00BD1BE6" w:rsidRDefault="005A0BDA" w:rsidP="00BD1BE6">
      <w:r>
        <w:t>(dla exe</w:t>
      </w:r>
      <w:r w:rsidR="00BD1BE6">
        <w:t>cute i train)</w:t>
      </w:r>
    </w:p>
    <w:p w:rsidR="005A0BDA" w:rsidRDefault="005A0BDA" w:rsidP="00BD1BE6"/>
    <w:p w:rsidR="005A0BDA" w:rsidRDefault="005A0BDA" w:rsidP="00BD1BE6"/>
    <w:p w:rsidR="005A0BDA" w:rsidRDefault="005A0BDA" w:rsidP="00BD1BE6">
      <w:r>
        <w:t xml:space="preserve">Na karcie GPU dostępnej dla mnie, nie ma obsługi liczb zmiennoprzecinkowych podwójnej precyzji, więc są użyte liczby pojedynczej precyzji (float). Z tego wzgledu obliczenia na GPU moga byc mniej dokladne. </w:t>
      </w:r>
    </w:p>
    <w:p w:rsidR="005A0BDA" w:rsidRDefault="005A0BDA" w:rsidP="00BD1BE6">
      <w:r>
        <w:t xml:space="preserve">Sekwencja operacji na GPU dla uruvhamiania i trenowania sieci jest bardzo podobna jak dla CPU. Jednak dla GPU, na początku i końcu operacji, jest konieczne kopiowanie pamięci między RAM a GPU. </w:t>
      </w:r>
    </w:p>
    <w:p w:rsidR="00107097" w:rsidRDefault="00107097" w:rsidP="005A0BDA">
      <w:pPr>
        <w:ind w:firstLine="0"/>
        <w:rPr>
          <w:rFonts w:ascii="Courier New" w:eastAsiaTheme="minorHAnsi" w:hAnsi="Courier New" w:cs="Courier New"/>
          <w:noProof/>
          <w:color w:val="008000"/>
          <w:sz w:val="20"/>
          <w:szCs w:val="20"/>
          <w:lang w:eastAsia="en-US"/>
        </w:rPr>
      </w:pPr>
    </w:p>
    <w:p w:rsidR="00107097" w:rsidRPr="00107097" w:rsidRDefault="00107097" w:rsidP="00107097"/>
    <w:p w:rsidR="001B7D2B" w:rsidRPr="00C508CC" w:rsidRDefault="001B7D2B" w:rsidP="001B7D2B">
      <w:pPr>
        <w:pStyle w:val="Nagwek4"/>
      </w:pPr>
      <w:bookmarkStart w:id="24" w:name="_Toc257490812"/>
      <w:r w:rsidRPr="00C508CC">
        <w:t>Struktury danych w pamięci GPU (opisz też ułożenie (kolejność) danych w pamięci GPU).</w:t>
      </w:r>
      <w:bookmarkEnd w:id="24"/>
      <w:r w:rsidRPr="00C508CC">
        <w:t xml:space="preserve"> </w:t>
      </w:r>
    </w:p>
    <w:p w:rsidR="001B7D2B" w:rsidRPr="00C508CC" w:rsidRDefault="001B7D2B" w:rsidP="001B7D2B">
      <w:pPr>
        <w:pStyle w:val="Nagwek4"/>
      </w:pPr>
      <w:bookmarkStart w:id="25" w:name="_Toc257490813"/>
      <w:r w:rsidRPr="00C508CC">
        <w:t>Opis działania kerneli. (</w:t>
      </w:r>
      <w:r w:rsidR="00633D35">
        <w:t xml:space="preserve">opisz wszystkie kernele. </w:t>
      </w:r>
      <w:r w:rsidRPr="00C508CC">
        <w:t>opisane, czemu wykonuję kilka testów na raz).</w:t>
      </w:r>
      <w:bookmarkEnd w:id="25"/>
    </w:p>
    <w:p w:rsidR="001B7D2B" w:rsidRPr="00C508CC" w:rsidRDefault="001B7D2B" w:rsidP="001B7D2B">
      <w:pPr>
        <w:pStyle w:val="Nagwek4"/>
      </w:pPr>
      <w:bookmarkStart w:id="26" w:name="_Toc257490814"/>
      <w:r w:rsidRPr="00C508CC">
        <w:t>Analiza zależności danych. (opis, które dane są zależne. Jakie zrobiłem zabezpieczenia przed racing conditions - konkretnie. ).</w:t>
      </w:r>
      <w:bookmarkEnd w:id="26"/>
    </w:p>
    <w:p w:rsidR="001B7D2B" w:rsidRDefault="001B7D2B" w:rsidP="00D973D2"/>
    <w:p w:rsidR="001B7D2B" w:rsidRDefault="001B7D2B" w:rsidP="00D973D2"/>
    <w:p w:rsidR="001B7D2B" w:rsidRDefault="001B7D2B" w:rsidP="001B7D2B">
      <w:pPr>
        <w:pStyle w:val="Nagwek3"/>
      </w:pPr>
      <w:bookmarkStart w:id="27" w:name="_Toc257490815"/>
      <w:r w:rsidRPr="00C508CC">
        <w:t>Ograniczenia wykonanego algorytmu</w:t>
      </w:r>
      <w:r w:rsidR="0018584D">
        <w:t>.</w:t>
      </w:r>
      <w:bookmarkEnd w:id="27"/>
    </w:p>
    <w:p w:rsidR="00A171D5" w:rsidRDefault="00974C45" w:rsidP="00A171D5">
      <w:r>
        <w:t>Jeszcze kilka lat temu jedynymi operacjami możliwymi do wykonania na GPU były operacje bezpośrednio związane z obsługą grafiki. Chociaż NVIDIA umożliwiła wykonywanie innego rodzaju działań na GPU, to cały czas główne zastosowanie pozostaje takie samo – przez co programy ogólnego zastosowania wykonywane na GPU muszą brać pod uwagę pewne ograniczenia.</w:t>
      </w:r>
    </w:p>
    <w:p w:rsidR="00974C45" w:rsidRDefault="00974C45" w:rsidP="00A171D5">
      <w:r>
        <w:t>Ograniczenia mojej biblioteki są właśnie związane z ograniczneniami interfejsu GPGPU . Ograniczenia:</w:t>
      </w:r>
    </w:p>
    <w:p w:rsidR="00974C45" w:rsidRDefault="00974C45" w:rsidP="00974C45">
      <w:pPr>
        <w:pStyle w:val="Akapitzlist"/>
        <w:numPr>
          <w:ilvl w:val="0"/>
          <w:numId w:val="32"/>
        </w:numPr>
      </w:pPr>
      <w:r>
        <w:t xml:space="preserve">Każda z warstw może zawierać nie więcej niż 511 neuronów. Jest to związane z maksymalną ilością wątków w </w:t>
      </w:r>
      <w:r w:rsidR="0018584D">
        <w:t>bloku.</w:t>
      </w:r>
    </w:p>
    <w:p w:rsidR="0018584D" w:rsidRDefault="0018584D" w:rsidP="00974C45">
      <w:pPr>
        <w:pStyle w:val="Akapitzlist"/>
        <w:numPr>
          <w:ilvl w:val="0"/>
          <w:numId w:val="32"/>
        </w:numPr>
      </w:pPr>
      <w:r>
        <w:t>Jeden zestaw testów może zawierać max. 65535 testów. Jest to związane z maksymalną ilością bloków w jednym wymiarze gridu.</w:t>
      </w:r>
    </w:p>
    <w:p w:rsidR="0018584D" w:rsidRDefault="0018584D" w:rsidP="0018584D">
      <w:r>
        <w:t>Możliwe byłoby ominięcie tych ogranicznień, ale byłoby to żmudne, a mogłoby zwolnić działanie programu.</w:t>
      </w:r>
    </w:p>
    <w:p w:rsidR="0018584D" w:rsidRDefault="0018584D" w:rsidP="0018584D">
      <w:r>
        <w:t>Innego rodzaju ograniczeniem (ograniczeniem samej biblioteki CUDA) jest to, że nie umożliwia wywoływać (klas? Funkcji ze zmienną ilością parametrów?), przez co logowanie wewnątrz kerneli, w trybie emulacyjnym, jest inny niż w reszcie programu.</w:t>
      </w:r>
    </w:p>
    <w:p w:rsidR="007331B4" w:rsidRDefault="007331B4" w:rsidP="0018584D">
      <w:r>
        <w:t xml:space="preserve">// JRTODO – optymalizowalem tylko </w:t>
      </w:r>
    </w:p>
    <w:p w:rsidR="0018584D" w:rsidRDefault="0018584D" w:rsidP="0018584D"/>
    <w:p w:rsidR="005A0BDA" w:rsidRPr="00107097" w:rsidRDefault="005A0BDA" w:rsidP="00506324">
      <w:pPr>
        <w:ind w:firstLine="0"/>
      </w:pPr>
      <w:r>
        <w:rPr>
          <w:rFonts w:ascii="Courier New" w:eastAsiaTheme="minorHAnsi" w:hAnsi="Courier New" w:cs="Courier New"/>
          <w:noProof/>
          <w:color w:val="008000"/>
          <w:sz w:val="20"/>
          <w:szCs w:val="20"/>
          <w:lang w:eastAsia="en-US"/>
        </w:rPr>
        <w:t>// JRTODO – ograniczenie, zwykle na GPU jest mniej pamieci niz w RAM.</w:t>
      </w:r>
    </w:p>
    <w:p w:rsidR="001B7D2B" w:rsidRDefault="001B7D2B" w:rsidP="001B7D2B">
      <w:pPr>
        <w:pStyle w:val="Nagwek3"/>
      </w:pPr>
      <w:bookmarkStart w:id="28" w:name="_Toc257490816"/>
      <w:r w:rsidRPr="00C508CC">
        <w:t>Użyte optymalizacje kerneli</w:t>
      </w:r>
      <w:bookmarkEnd w:id="28"/>
    </w:p>
    <w:p w:rsidR="00991FA5" w:rsidRDefault="00991FA5" w:rsidP="00991FA5"/>
    <w:p w:rsidR="00991FA5" w:rsidRDefault="00A952A0" w:rsidP="00991FA5">
      <w:r>
        <w:t>Pierwsza wersja pliku XXX.cu zawierała niezoptymalizowane kernele służące do wykonywania i uczenia sieci.</w:t>
      </w:r>
      <w:r w:rsidR="00991FA5">
        <w:t xml:space="preserve"> </w:t>
      </w:r>
      <w:r>
        <w:t xml:space="preserve">Używając programu CudaProf zauważyłem, że przy krótko działających kernelach (napisz ile), czas uruchomienia kernela jest często większy niż jego wykonania. Jest to problemem i powoduje, że krótkie operacje na GPU mogą działać dużo dłużej niż na CPU. </w:t>
      </w:r>
      <w:r w:rsidR="00EC43BE">
        <w:t xml:space="preserve">Jednym z problemów jest to, że wielkość danych nie jest z góry znana, a w przypadku programów wykonywanych na GPU, trzeba na to bardzo uważać (i trudno przewidzieć jej wyniki) – jedna modyfikacja może w jednym przypadku przyspieczyć działania, a w innym spowolnić. </w:t>
      </w:r>
      <w:r>
        <w:t>Moje kernele są zwykle zoptymalizowane do przypadków, kiedy mamy dużo danych (duże sieci i wiele testów) i same kernele działają długo.</w:t>
      </w:r>
    </w:p>
    <w:p w:rsidR="00D05438" w:rsidRDefault="00D05438" w:rsidP="00991FA5"/>
    <w:p w:rsidR="00EC43BE" w:rsidRDefault="00D05438" w:rsidP="00EC43BE">
      <w:r>
        <w:t>Poniżej są opisane optymalizacje które użyłem, żeby przyśpieszyć działanie kerneli dla dużych danych</w:t>
      </w:r>
      <w:r w:rsidR="00EC43BE">
        <w:t>.</w:t>
      </w:r>
    </w:p>
    <w:p w:rsidR="00A952A0" w:rsidRPr="00991FA5" w:rsidRDefault="00A952A0" w:rsidP="00991FA5"/>
    <w:p w:rsidR="00107097" w:rsidRPr="00107097" w:rsidRDefault="00107097" w:rsidP="00107097">
      <w:r>
        <w:rPr>
          <w:rFonts w:ascii="Courier New" w:eastAsiaTheme="minorHAnsi" w:hAnsi="Courier New" w:cs="Courier New"/>
          <w:noProof/>
          <w:color w:val="008000"/>
          <w:sz w:val="20"/>
          <w:szCs w:val="20"/>
          <w:lang w:eastAsia="en-US"/>
        </w:rPr>
        <w:t>// JRTODO - dylemat - czy zawsze uzywac iTestIndices przy czytaniu i zapisywaniu, czy tylko na wejsciu pierwszego layera?..</w:t>
      </w:r>
    </w:p>
    <w:p w:rsidR="001B7D2B" w:rsidRDefault="001B7D2B" w:rsidP="001B7D2B">
      <w:pPr>
        <w:pStyle w:val="Nagwek4"/>
        <w:numPr>
          <w:ilvl w:val="0"/>
          <w:numId w:val="12"/>
        </w:numPr>
        <w:ind w:left="1560"/>
      </w:pPr>
      <w:bookmarkStart w:id="29" w:name="_Toc257490817"/>
      <w:r>
        <w:lastRenderedPageBreak/>
        <w:t>Zrobienie coalesced reads/w</w:t>
      </w:r>
      <w:r w:rsidRPr="00C508CC">
        <w:t>rites</w:t>
      </w:r>
      <w:bookmarkEnd w:id="29"/>
    </w:p>
    <w:p w:rsidR="00A952A0" w:rsidRDefault="00D05438" w:rsidP="00A952A0">
      <w:r>
        <w:t>W rozdziale X jest opisane, że w technologii CUDA jest bardzo ważne, żeby odczytywanie i zapisywanie pamięci globalnej było coalesced. Zostało to użyte w następujących przypadkach:</w:t>
      </w:r>
    </w:p>
    <w:p w:rsidR="00D05438" w:rsidRDefault="00D05438" w:rsidP="00D05438">
      <w:pPr>
        <w:pStyle w:val="Akapitzlist"/>
        <w:numPr>
          <w:ilvl w:val="0"/>
          <w:numId w:val="33"/>
        </w:numPr>
      </w:pPr>
      <w:r>
        <w:t xml:space="preserve">Wejścia testów, wyjścia testów oraz wyjścia wszystkich layerów są </w:t>
      </w:r>
      <w:r w:rsidR="00633D35">
        <w:t xml:space="preserve">wyrównane (aligned) do 16 elementów. W prawie wszystkich kernelach (oprócz </w:t>
      </w:r>
      <w:r w:rsidR="00633D35" w:rsidRPr="00633D35">
        <w:rPr>
          <w:rFonts w:ascii="Courier New" w:eastAsiaTheme="minorHAnsi" w:hAnsi="Courier New" w:cs="Courier New"/>
          <w:noProof/>
          <w:sz w:val="20"/>
          <w:szCs w:val="20"/>
          <w:lang w:eastAsia="en-US"/>
        </w:rPr>
        <w:t>updateWeightsInTrainingKernel),kolejne wątki w b</w:t>
      </w:r>
      <w:r w:rsidR="00633D35">
        <w:rPr>
          <w:rFonts w:ascii="Courier New" w:eastAsiaTheme="minorHAnsi" w:hAnsi="Courier New" w:cs="Courier New"/>
          <w:noProof/>
          <w:sz w:val="20"/>
          <w:szCs w:val="20"/>
          <w:lang w:eastAsia="en-US"/>
        </w:rPr>
        <w:t>loku reprezenuja kolejne neurony. W zwiazku z czym n-ty wątek czyta/zapisuje n-ty element pamięci, dostęp do pamięci jest coalesced.</w:t>
      </w:r>
    </w:p>
    <w:p w:rsidR="00633D35" w:rsidRPr="00A952A0" w:rsidRDefault="0056206B" w:rsidP="00D05438">
      <w:pPr>
        <w:pStyle w:val="Akapitzlist"/>
        <w:numPr>
          <w:ilvl w:val="0"/>
          <w:numId w:val="33"/>
        </w:numPr>
      </w:pPr>
      <w:r>
        <w:t xml:space="preserve">Wagi </w:t>
      </w:r>
      <w:r w:rsidR="00182F83">
        <w:t xml:space="preserve">sieci nie są wyrównane do 16 elementów, ale w kernelach </w:t>
      </w:r>
      <w:r w:rsidR="00182F83" w:rsidRPr="00182F83">
        <w:rPr>
          <w:rFonts w:ascii="Courier New" w:eastAsiaTheme="minorHAnsi" w:hAnsi="Courier New" w:cs="Courier New"/>
          <w:noProof/>
          <w:sz w:val="20"/>
          <w:szCs w:val="20"/>
          <w:lang w:eastAsia="en-US"/>
        </w:rPr>
        <w:t>calculateErrorInNotLastLayerKernel</w:t>
      </w:r>
      <w:r w:rsidR="00182F83">
        <w:rPr>
          <w:rFonts w:ascii="Courier New" w:eastAsiaTheme="minorHAnsi" w:hAnsi="Courier New" w:cs="Courier New"/>
          <w:noProof/>
          <w:sz w:val="20"/>
          <w:szCs w:val="20"/>
          <w:lang w:eastAsia="en-US"/>
        </w:rPr>
        <w:t xml:space="preserve"> i </w:t>
      </w:r>
      <w:r w:rsidR="00182F83" w:rsidRPr="00182F83">
        <w:rPr>
          <w:rFonts w:ascii="Courier New" w:eastAsiaTheme="minorHAnsi" w:hAnsi="Courier New" w:cs="Courier New"/>
          <w:noProof/>
          <w:sz w:val="20"/>
          <w:szCs w:val="20"/>
          <w:lang w:eastAsia="en-US"/>
        </w:rPr>
        <w:t>executeLayerKernel</w:t>
      </w:r>
      <w:r w:rsidR="00182F83">
        <w:rPr>
          <w:rFonts w:ascii="Courier New" w:eastAsiaTheme="minorHAnsi" w:hAnsi="Courier New" w:cs="Courier New"/>
          <w:noProof/>
          <w:sz w:val="20"/>
          <w:szCs w:val="20"/>
          <w:lang w:eastAsia="en-US"/>
        </w:rPr>
        <w:t xml:space="preserve"> te wagi są czytane w wyrównany sposób, tak że najpierw są przepisywane do pamięci dzielonej, a później odczytywane.</w:t>
      </w:r>
    </w:p>
    <w:p w:rsidR="001B7D2B" w:rsidRDefault="001B7D2B" w:rsidP="001B7D2B">
      <w:pPr>
        <w:pStyle w:val="Nagwek4"/>
      </w:pPr>
      <w:bookmarkStart w:id="30" w:name="_Toc257490818"/>
      <w:r w:rsidRPr="00C508CC">
        <w:t>Obsługa 2 testów na raz</w:t>
      </w:r>
      <w:bookmarkEnd w:id="30"/>
    </w:p>
    <w:p w:rsidR="007331B4" w:rsidRDefault="007331B4" w:rsidP="007331B4"/>
    <w:p w:rsidR="007331B4" w:rsidRPr="007331B4" w:rsidRDefault="007331B4" w:rsidP="007331B4">
      <w:r w:rsidRPr="007331B4">
        <w:rPr>
          <w:rFonts w:ascii="Courier New" w:eastAsiaTheme="minorHAnsi" w:hAnsi="Courier New" w:cs="Courier New"/>
          <w:noProof/>
          <w:sz w:val="20"/>
          <w:szCs w:val="20"/>
          <w:lang w:eastAsia="en-US"/>
        </w:rPr>
        <w:t>W kernelach executeLayerKernel i calculateErrorInNotLastLayerKernel jeden wątek reprezentuje</w:t>
      </w:r>
      <w:r>
        <w:rPr>
          <w:rFonts w:ascii="Courier New" w:eastAsiaTheme="minorHAnsi" w:hAnsi="Courier New" w:cs="Courier New"/>
          <w:noProof/>
          <w:sz w:val="20"/>
          <w:szCs w:val="20"/>
          <w:lang w:eastAsia="en-US"/>
        </w:rPr>
        <w:t xml:space="preserve"> dwa testy, a w kernelu</w:t>
      </w:r>
      <w:r w:rsidRPr="007331B4">
        <w:rPr>
          <w:rFonts w:ascii="Courier New" w:eastAsiaTheme="minorHAnsi" w:hAnsi="Courier New" w:cs="Courier New"/>
          <w:noProof/>
          <w:sz w:val="20"/>
          <w:szCs w:val="20"/>
          <w:lang w:eastAsia="en-US"/>
        </w:rPr>
        <w:t xml:space="preserve"> updateWeightsInTrainingKernel </w:t>
      </w:r>
      <w:r>
        <w:rPr>
          <w:rFonts w:ascii="Courier New" w:eastAsiaTheme="minorHAnsi" w:hAnsi="Courier New" w:cs="Courier New"/>
          <w:noProof/>
          <w:sz w:val="20"/>
          <w:szCs w:val="20"/>
          <w:lang w:eastAsia="en-US"/>
        </w:rPr>
        <w:t>jeden wątek reprezentuje dwie wagi.</w:t>
      </w:r>
      <w:r w:rsidR="00087AAF">
        <w:rPr>
          <w:rFonts w:ascii="Courier New" w:eastAsiaTheme="minorHAnsi" w:hAnsi="Courier New" w:cs="Courier New"/>
          <w:noProof/>
          <w:sz w:val="20"/>
          <w:szCs w:val="20"/>
          <w:lang w:eastAsia="en-US"/>
        </w:rPr>
        <w:t xml:space="preserve"> Ta optymalizacja powoduje, że dane skopiowane w każdym bloku mogą być użyte do wykonania dwóch razy więcej obliczeń. Jednak zmiana prędkości działania kernela </w:t>
      </w:r>
      <w:r w:rsidR="00087AAF" w:rsidRPr="00087AAF">
        <w:rPr>
          <w:rFonts w:ascii="Courier New" w:eastAsiaTheme="minorHAnsi" w:hAnsi="Courier New" w:cs="Courier New"/>
          <w:noProof/>
          <w:color w:val="008000"/>
          <w:sz w:val="20"/>
          <w:szCs w:val="20"/>
          <w:lang w:eastAsia="en-US"/>
        </w:rPr>
        <w:t>executeLayerKernel</w:t>
      </w:r>
      <w:r w:rsidR="00087AAF">
        <w:rPr>
          <w:rFonts w:ascii="Courier New" w:eastAsiaTheme="minorHAnsi" w:hAnsi="Courier New" w:cs="Courier New"/>
          <w:noProof/>
          <w:color w:val="008000"/>
          <w:sz w:val="20"/>
          <w:szCs w:val="20"/>
          <w:lang w:eastAsia="en-US"/>
        </w:rPr>
        <w:t xml:space="preserve"> po tej optymalizacji jest bardzo zależna od wielkości sieci. W przypadku sieci, gdzie 2 kolejne warstwy mają po 500 neuronów, przyspieszenie jest prawie dwukrotne. Przy padku sieci, gdzie 2 kolejne warstwy mają po 20 neuronów, kernel działa ok. 10% wolniej.</w:t>
      </w:r>
    </w:p>
    <w:p w:rsidR="00107097" w:rsidRPr="007331B4" w:rsidRDefault="00107097" w:rsidP="00107097"/>
    <w:p w:rsidR="001B7D2B" w:rsidRDefault="001B7D2B" w:rsidP="001B7D2B">
      <w:pPr>
        <w:pStyle w:val="Nagwek4"/>
      </w:pPr>
      <w:bookmarkStart w:id="31" w:name="_Toc257490819"/>
      <w:r w:rsidRPr="00C508CC">
        <w:t>zapisywanie danych do shared memory.</w:t>
      </w:r>
      <w:bookmarkEnd w:id="31"/>
    </w:p>
    <w:p w:rsidR="008C692F" w:rsidRDefault="008C692F" w:rsidP="008C692F"/>
    <w:p w:rsidR="008C692F" w:rsidRDefault="003336F6" w:rsidP="008C692F">
      <w:pPr>
        <w:rPr>
          <w:rFonts w:ascii="Courier New" w:eastAsiaTheme="minorHAnsi" w:hAnsi="Courier New" w:cs="Courier New"/>
          <w:noProof/>
          <w:sz w:val="20"/>
          <w:szCs w:val="20"/>
          <w:lang w:eastAsia="en-US"/>
        </w:rPr>
      </w:pPr>
      <w:r>
        <w:t>Pamięć</w:t>
      </w:r>
      <w:r w:rsidR="00E821FC">
        <w:t xml:space="preserve"> dzielona (shared) jest wiele razy (ile razy) szybsza w dostepie od pamieci globalnej (nawet jak jest coalesced access). </w:t>
      </w:r>
      <w:r w:rsidR="00BE7917">
        <w:t xml:space="preserve">Oprócz tego umożliwia łatwe dzielenie się pamięcią między różnymi wątkami wewnątrz bloku. </w:t>
      </w:r>
      <w:r w:rsidR="00E821FC">
        <w:t xml:space="preserve">Zmniejszenie operacji bezpośrednio na pamięci globalnej a operowanie na lokalnej jest jest opisywane w poradnikach jako pierwszy krok optymalizacji kerneli. Kernele </w:t>
      </w:r>
      <w:r w:rsidR="00E821FC" w:rsidRPr="00E821FC">
        <w:rPr>
          <w:rFonts w:ascii="Courier New" w:eastAsiaTheme="minorHAnsi" w:hAnsi="Courier New" w:cs="Courier New"/>
          <w:noProof/>
          <w:sz w:val="20"/>
          <w:szCs w:val="20"/>
          <w:lang w:eastAsia="en-US"/>
        </w:rPr>
        <w:t xml:space="preserve">executeLayerKernel, calculateErrorInNotLastLayerKernel, updateWeightsInTrainingKernel używają pamięci dzielonaj do przechowywania </w:t>
      </w:r>
      <w:r w:rsidR="00E821FC">
        <w:rPr>
          <w:rFonts w:ascii="Courier New" w:eastAsiaTheme="minorHAnsi" w:hAnsi="Courier New" w:cs="Courier New"/>
          <w:noProof/>
          <w:sz w:val="20"/>
          <w:szCs w:val="20"/>
          <w:lang w:eastAsia="en-US"/>
        </w:rPr>
        <w:t xml:space="preserve">wag, wejść neuronów, błędów na wyjściu neuronu oraz pochodnej wyjścia neuronu. Kernel </w:t>
      </w:r>
      <w:r w:rsidR="00E821FC" w:rsidRPr="00E821FC">
        <w:rPr>
          <w:rFonts w:ascii="Courier New" w:eastAsiaTheme="minorHAnsi" w:hAnsi="Courier New" w:cs="Courier New"/>
          <w:noProof/>
          <w:sz w:val="20"/>
          <w:szCs w:val="20"/>
          <w:lang w:eastAsia="en-US"/>
        </w:rPr>
        <w:t>executeLayerKernel</w:t>
      </w:r>
      <w:r w:rsidR="00E821FC">
        <w:rPr>
          <w:rFonts w:ascii="Courier New" w:eastAsiaTheme="minorHAnsi" w:hAnsi="Courier New" w:cs="Courier New"/>
          <w:noProof/>
          <w:sz w:val="20"/>
          <w:szCs w:val="20"/>
          <w:lang w:eastAsia="en-US"/>
        </w:rPr>
        <w:t xml:space="preserve"> jako jedną z pierwszych operacji, kopiuje globalne dane do tablicy dzielonej</w:t>
      </w:r>
      <w:r w:rsidR="00BE7917">
        <w:rPr>
          <w:rFonts w:ascii="Courier New" w:eastAsiaTheme="minorHAnsi" w:hAnsi="Courier New" w:cs="Courier New"/>
          <w:noProof/>
          <w:sz w:val="20"/>
          <w:szCs w:val="20"/>
          <w:lang w:eastAsia="en-US"/>
        </w:rPr>
        <w:t>:</w:t>
      </w:r>
    </w:p>
    <w:p w:rsidR="00BE7917" w:rsidRDefault="00BE7917" w:rsidP="008C692F">
      <w:pPr>
        <w:rPr>
          <w:rFonts w:ascii="Courier New" w:eastAsiaTheme="minorHAnsi" w:hAnsi="Courier New" w:cs="Courier New"/>
          <w:noProof/>
          <w:sz w:val="20"/>
          <w:szCs w:val="20"/>
          <w:lang w:eastAsia="en-US"/>
        </w:rPr>
      </w:pPr>
    </w:p>
    <w:tbl>
      <w:tblPr>
        <w:tblStyle w:val="Tabela-Siatka"/>
        <w:tblW w:w="0" w:type="auto"/>
        <w:tblLook w:val="04A0"/>
      </w:tblPr>
      <w:tblGrid>
        <w:gridCol w:w="9308"/>
      </w:tblGrid>
      <w:tr w:rsidR="00BE7917" w:rsidTr="00BE7917">
        <w:tc>
          <w:tcPr>
            <w:tcW w:w="9308" w:type="dxa"/>
          </w:tcPr>
          <w:p w:rsidR="00BE7917" w:rsidRDefault="00BE7917" w:rsidP="00BE7917">
            <w:pPr>
              <w:autoSpaceDE w:val="0"/>
              <w:autoSpaceDN w:val="0"/>
              <w:adjustRightInd w:val="0"/>
              <w:ind w:firstLine="0"/>
              <w:rPr>
                <w:rFonts w:ascii="Courier New" w:eastAsiaTheme="minorHAnsi" w:hAnsi="Courier New" w:cs="Courier New"/>
                <w:noProof/>
                <w:color w:val="008000"/>
                <w:sz w:val="20"/>
                <w:szCs w:val="20"/>
                <w:lang w:val="en-US" w:eastAsia="en-US"/>
              </w:rPr>
            </w:pPr>
            <w:r>
              <w:rPr>
                <w:rFonts w:ascii="Courier New" w:eastAsiaTheme="minorHAnsi" w:hAnsi="Courier New" w:cs="Courier New"/>
                <w:noProof/>
                <w:color w:val="008000"/>
                <w:sz w:val="20"/>
                <w:szCs w:val="20"/>
                <w:lang w:val="en-US" w:eastAsia="en-US"/>
              </w:rPr>
              <w:t>// first, we copy d_LayerInputThisTest to s_InputNeurons</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color w:val="0000FF"/>
                <w:sz w:val="20"/>
                <w:szCs w:val="20"/>
                <w:lang w:val="en-US" w:eastAsia="en-US"/>
              </w:rPr>
              <w:t>for</w:t>
            </w:r>
            <w:r>
              <w:rPr>
                <w:rFonts w:ascii="Courier New" w:eastAsiaTheme="minorHAnsi" w:hAnsi="Courier New" w:cs="Courier New"/>
                <w:noProof/>
                <w:sz w:val="20"/>
                <w:szCs w:val="20"/>
                <w:lang w:val="en-US" w:eastAsia="en-US"/>
              </w:rPr>
              <w:t>(</w:t>
            </w:r>
            <w:r>
              <w:rPr>
                <w:rFonts w:ascii="Courier New" w:eastAsiaTheme="minorHAnsi" w:hAnsi="Courier New" w:cs="Courier New"/>
                <w:noProof/>
                <w:color w:val="0000FF"/>
                <w:sz w:val="20"/>
                <w:szCs w:val="20"/>
                <w:lang w:val="en-US" w:eastAsia="en-US"/>
              </w:rPr>
              <w:t>int</w:t>
            </w:r>
            <w:r>
              <w:rPr>
                <w:rFonts w:ascii="Courier New" w:eastAsiaTheme="minorHAnsi" w:hAnsi="Courier New" w:cs="Courier New"/>
                <w:noProof/>
                <w:sz w:val="20"/>
                <w:szCs w:val="20"/>
                <w:lang w:val="en-US" w:eastAsia="en-US"/>
              </w:rPr>
              <w:t xml:space="preserve"> iInputIndex = threadIdx.x;iInputIndex &lt; p_iNumInputNeurons; iInputIndex+=blockDim.x)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t>{</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sz w:val="20"/>
                <w:szCs w:val="20"/>
                <w:lang w:val="en-US" w:eastAsia="en-US"/>
              </w:rPr>
              <w:tab/>
              <w:t>s_InputNeurons[iInputIndex] = d_LayerInputThisTest[iInputIndex];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sz w:val="20"/>
                <w:szCs w:val="20"/>
                <w:lang w:val="en-US" w:eastAsia="en-US"/>
              </w:rPr>
              <w:tab/>
              <w:t>s_InputNeurons2[iInputIndex] = d_LayerInputThisTest2[iInputIndex];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sz w:val="20"/>
                <w:szCs w:val="20"/>
                <w:lang w:val="en-US" w:eastAsia="en-US"/>
              </w:rPr>
              <w:tab/>
              <w:t>PRINT_MEMORY_INFO(dp_pLayerInput,&amp;d_LayerInputThisTest[iInputIndex]);</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r>
              <w:rPr>
                <w:rFonts w:ascii="Courier New" w:eastAsiaTheme="minorHAnsi" w:hAnsi="Courier New" w:cs="Courier New"/>
                <w:noProof/>
                <w:sz w:val="20"/>
                <w:szCs w:val="20"/>
                <w:lang w:val="en-US" w:eastAsia="en-US"/>
              </w:rPr>
              <w:tab/>
              <w:t>}</w:t>
            </w:r>
          </w:p>
          <w:p w:rsidR="00BE7917" w:rsidRDefault="00BE7917" w:rsidP="00BE7917">
            <w:pPr>
              <w:autoSpaceDE w:val="0"/>
              <w:autoSpaceDN w:val="0"/>
              <w:adjustRightInd w:val="0"/>
              <w:ind w:firstLine="0"/>
              <w:rPr>
                <w:rFonts w:ascii="Courier New" w:eastAsiaTheme="minorHAnsi" w:hAnsi="Courier New" w:cs="Courier New"/>
                <w:noProof/>
                <w:sz w:val="20"/>
                <w:szCs w:val="20"/>
                <w:lang w:val="en-US" w:eastAsia="en-US"/>
              </w:rPr>
            </w:pPr>
          </w:p>
          <w:p w:rsidR="00BE7917" w:rsidRDefault="00BE7917" w:rsidP="00BE7917">
            <w:pPr>
              <w:autoSpaceDE w:val="0"/>
              <w:autoSpaceDN w:val="0"/>
              <w:adjustRightInd w:val="0"/>
              <w:ind w:firstLine="0"/>
              <w:rPr>
                <w:rFonts w:ascii="Courier New" w:eastAsiaTheme="minorHAnsi" w:hAnsi="Courier New" w:cs="Courier New"/>
                <w:noProof/>
                <w:color w:val="008000"/>
                <w:sz w:val="20"/>
                <w:szCs w:val="20"/>
                <w:lang w:val="en-US" w:eastAsia="en-US"/>
              </w:rPr>
            </w:pPr>
            <w:r>
              <w:rPr>
                <w:rFonts w:ascii="Courier New" w:eastAsiaTheme="minorHAnsi" w:hAnsi="Courier New" w:cs="Courier New"/>
                <w:noProof/>
                <w:sz w:val="20"/>
                <w:szCs w:val="20"/>
                <w:lang w:val="en-US" w:eastAsia="en-US"/>
              </w:rPr>
              <w:tab/>
            </w:r>
            <w:r>
              <w:rPr>
                <w:rFonts w:ascii="Courier New" w:eastAsiaTheme="minorHAnsi" w:hAnsi="Courier New" w:cs="Courier New"/>
                <w:noProof/>
                <w:color w:val="008000"/>
                <w:sz w:val="20"/>
                <w:szCs w:val="20"/>
                <w:lang w:val="en-US" w:eastAsia="en-US"/>
              </w:rPr>
              <w:t>// we have to make sure that all data was written to shared memory</w:t>
            </w:r>
          </w:p>
          <w:p w:rsidR="00BE7917" w:rsidRPr="00BE7917" w:rsidRDefault="00BE7917" w:rsidP="006D6731">
            <w:pPr>
              <w:ind w:firstLine="0"/>
            </w:pPr>
            <w:r>
              <w:rPr>
                <w:rFonts w:ascii="Courier New" w:eastAsiaTheme="minorHAnsi" w:hAnsi="Courier New" w:cs="Courier New"/>
                <w:noProof/>
                <w:sz w:val="20"/>
                <w:szCs w:val="20"/>
                <w:lang w:val="en-US" w:eastAsia="en-US"/>
              </w:rPr>
              <w:t>__syncthreads();</w:t>
            </w:r>
          </w:p>
        </w:tc>
      </w:tr>
    </w:tbl>
    <w:p w:rsidR="00BE7917" w:rsidRDefault="00BE7917" w:rsidP="008C692F">
      <w:pPr>
        <w:rPr>
          <w:rFonts w:ascii="Courier New" w:eastAsiaTheme="minorHAnsi" w:hAnsi="Courier New" w:cs="Courier New"/>
          <w:noProof/>
          <w:sz w:val="20"/>
          <w:szCs w:val="20"/>
          <w:lang w:eastAsia="en-US"/>
        </w:rPr>
      </w:pPr>
    </w:p>
    <w:p w:rsidR="00BE7917" w:rsidRDefault="00BE7917" w:rsidP="008C692F">
      <w:pPr>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Po kopiowaniu danych globalnych do pamięci dzielonej konieczne jest zsynchroniznowanie między wszystkimi wątkami jednego bloku, ponieważ bez tego, możliwa by była sytuacja, gdy jeden warp po wykonaniu pętli, przechodzi do dalszych obliczeń, gdzie czyta dane w pamięci dzielonej, która jeszcze nie była zapisana przez inny warp.</w:t>
      </w:r>
    </w:p>
    <w:p w:rsidR="00BE7917" w:rsidRDefault="00BE7917" w:rsidP="008C692F">
      <w:pPr>
        <w:rPr>
          <w:rFonts w:ascii="Courier New" w:eastAsiaTheme="minorHAnsi" w:hAnsi="Courier New" w:cs="Courier New"/>
          <w:noProof/>
          <w:sz w:val="20"/>
          <w:szCs w:val="20"/>
          <w:lang w:eastAsia="en-US"/>
        </w:rPr>
      </w:pPr>
      <w:r>
        <w:rPr>
          <w:rFonts w:ascii="Courier New" w:eastAsiaTheme="minorHAnsi" w:hAnsi="Courier New" w:cs="Courier New"/>
          <w:noProof/>
          <w:sz w:val="20"/>
          <w:szCs w:val="20"/>
          <w:lang w:eastAsia="en-US"/>
        </w:rPr>
        <w:t xml:space="preserve">Bardzo podobne kopiowanie odbywa się w dwóch </w:t>
      </w:r>
      <w:r w:rsidR="006D6731">
        <w:rPr>
          <w:rFonts w:ascii="Courier New" w:eastAsiaTheme="minorHAnsi" w:hAnsi="Courier New" w:cs="Courier New"/>
          <w:noProof/>
          <w:sz w:val="20"/>
          <w:szCs w:val="20"/>
          <w:lang w:eastAsia="en-US"/>
        </w:rPr>
        <w:t xml:space="preserve">pozostałych </w:t>
      </w:r>
      <w:r>
        <w:rPr>
          <w:rFonts w:ascii="Courier New" w:eastAsiaTheme="minorHAnsi" w:hAnsi="Courier New" w:cs="Courier New"/>
          <w:noProof/>
          <w:sz w:val="20"/>
          <w:szCs w:val="20"/>
          <w:lang w:eastAsia="en-US"/>
        </w:rPr>
        <w:t>kernelach</w:t>
      </w:r>
      <w:r w:rsidR="006D6731">
        <w:rPr>
          <w:rFonts w:ascii="Courier New" w:eastAsiaTheme="minorHAnsi" w:hAnsi="Courier New" w:cs="Courier New"/>
          <w:noProof/>
          <w:sz w:val="20"/>
          <w:szCs w:val="20"/>
          <w:lang w:eastAsia="en-US"/>
        </w:rPr>
        <w:t>.</w:t>
      </w:r>
    </w:p>
    <w:p w:rsidR="00BE7917" w:rsidRDefault="00BE7917" w:rsidP="008C692F">
      <w:pPr>
        <w:rPr>
          <w:rFonts w:ascii="Courier New" w:eastAsiaTheme="minorHAnsi" w:hAnsi="Courier New" w:cs="Courier New"/>
          <w:noProof/>
          <w:sz w:val="20"/>
          <w:szCs w:val="20"/>
          <w:lang w:eastAsia="en-US"/>
        </w:rPr>
      </w:pPr>
    </w:p>
    <w:p w:rsidR="001B7D2B" w:rsidRDefault="00E821FC" w:rsidP="00BE7917">
      <w:pPr>
        <w:pStyle w:val="Nagwek4"/>
      </w:pPr>
      <w:r w:rsidRPr="00E821FC">
        <w:rPr>
          <w:rFonts w:ascii="Courier New" w:eastAsiaTheme="minorHAnsi" w:hAnsi="Courier New" w:cs="Courier New"/>
          <w:noProof/>
          <w:sz w:val="20"/>
          <w:szCs w:val="20"/>
          <w:lang w:eastAsia="en-US"/>
        </w:rPr>
        <w:tab/>
      </w:r>
      <w:bookmarkStart w:id="32" w:name="_Toc257490820"/>
      <w:r w:rsidR="001B7D2B" w:rsidRPr="00C508CC">
        <w:t>Określenie, ile bloków max. będzie uruchomionych i na tej podstawie deklarowanie ilości pamięci dzielonej.</w:t>
      </w:r>
      <w:bookmarkEnd w:id="32"/>
    </w:p>
    <w:p w:rsidR="008E0993" w:rsidRDefault="0088599E" w:rsidP="008E0993">
      <w:pPr>
        <w:rPr>
          <w:rFonts w:ascii="Courier New" w:eastAsiaTheme="minorHAnsi" w:hAnsi="Courier New" w:cs="Courier New"/>
          <w:noProof/>
          <w:sz w:val="20"/>
          <w:szCs w:val="20"/>
          <w:lang w:eastAsia="en-US"/>
        </w:rPr>
      </w:pPr>
      <w:r w:rsidRPr="0088599E">
        <w:t xml:space="preserve">Kernel </w:t>
      </w:r>
      <w:r w:rsidRPr="0088599E">
        <w:rPr>
          <w:rFonts w:eastAsiaTheme="minorHAnsi"/>
          <w:noProof/>
          <w:lang w:eastAsia="en-US"/>
        </w:rPr>
        <w:t>executeLayerKernel używa pamięci dzielonej – jest ona przeznaczana na przechowywanie wejść oraz wag neuronów. Ilość pamięci przeznaczona na przechowywanie wejść jest z góry określona, ale ta na przechowywanie wag – nie. Nie ma gwarancji, że pamięć potrzebna na przechowywanie wag nie przekroczy maksymalnej pamięci dzielonej jednego multiprocesora (16kb). Z tego względu w każdej iteracji pętli, część tablicy wag jest wczytywana do pamięci dzielonej, później przetwarzana, a w kolejnej iteracji pamięć dzielona jest nadpisywana kolejnym fragmentem tablicy wag i przetwarzana.</w:t>
      </w:r>
      <w:r w:rsidR="0087468D">
        <w:rPr>
          <w:rFonts w:eastAsiaTheme="minorHAnsi"/>
          <w:noProof/>
          <w:lang w:eastAsia="en-US"/>
        </w:rPr>
        <w:t xml:space="preserve"> W tym przypadku można zdecydować o wielkości pamięci dzielonej poświęconej na wagi w każdym bloku. </w:t>
      </w:r>
      <w:r w:rsidR="00B92438">
        <w:rPr>
          <w:rFonts w:eastAsiaTheme="minorHAnsi"/>
          <w:noProof/>
          <w:lang w:eastAsia="en-US"/>
        </w:rPr>
        <w:t>Im większa wielkość pamięci dzielonej</w:t>
      </w:r>
      <w:r w:rsidR="00C35303">
        <w:rPr>
          <w:rFonts w:eastAsiaTheme="minorHAnsi"/>
          <w:noProof/>
          <w:lang w:eastAsia="en-US"/>
        </w:rPr>
        <w:t xml:space="preserve"> dla jednego bloku, tym mniej będzie potrzebnych do wykonania iteracji pętli, mniej synchronizacji, ale jednocześnie może być mniejsza ilość bloków równocześnie wykonywanych przez multiprocesor GPU (ponieważ ilość pamięci dzielonej na multiprocesorze wynosi tylko 16kb). W funkcji </w:t>
      </w:r>
      <w:r w:rsidR="00C35303" w:rsidRPr="00C35303">
        <w:rPr>
          <w:rFonts w:ascii="Courier New" w:eastAsiaTheme="minorHAnsi" w:hAnsi="Courier New" w:cs="Courier New"/>
          <w:noProof/>
          <w:sz w:val="20"/>
          <w:szCs w:val="20"/>
          <w:lang w:eastAsia="en-US"/>
        </w:rPr>
        <w:t>executeLayerCUDA umieściłem obliczenia optymalnej ilości pamięci dzielonej d</w:t>
      </w:r>
      <w:r w:rsidR="00C35303">
        <w:rPr>
          <w:rFonts w:ascii="Courier New" w:eastAsiaTheme="minorHAnsi" w:hAnsi="Courier New" w:cs="Courier New"/>
          <w:noProof/>
          <w:sz w:val="20"/>
          <w:szCs w:val="20"/>
          <w:lang w:eastAsia="en-US"/>
        </w:rPr>
        <w:t>la wag. Obliczenia te bazują testach empirycznych, tak żeby kernel działał szybko w różnych przypadkach.</w:t>
      </w:r>
    </w:p>
    <w:p w:rsidR="00633D35" w:rsidRDefault="00633D35" w:rsidP="00633D35">
      <w:pPr>
        <w:pStyle w:val="Nagwek4"/>
      </w:pPr>
      <w:bookmarkStart w:id="33" w:name="_Toc257490821"/>
      <w:r>
        <w:t>Użycie pamięci constant</w:t>
      </w:r>
      <w:bookmarkEnd w:id="33"/>
    </w:p>
    <w:p w:rsidR="00CF481B" w:rsidRPr="00CF481B" w:rsidRDefault="00CF481B" w:rsidP="00CF481B"/>
    <w:p w:rsidR="001B7D2B" w:rsidRDefault="00CF481B" w:rsidP="00EC43BE">
      <w:r>
        <w:t xml:space="preserve">W przypadku uczenia sieci, wtedy każde wywołanie </w:t>
      </w:r>
      <w:r w:rsidRPr="00CF481B">
        <w:rPr>
          <w:rFonts w:ascii="Courier New" w:eastAsiaTheme="minorHAnsi" w:hAnsi="Courier New" w:cs="Courier New"/>
          <w:noProof/>
          <w:sz w:val="20"/>
          <w:szCs w:val="20"/>
          <w:lang w:eastAsia="en-US"/>
        </w:rPr>
        <w:t>executeLayerKernel</w:t>
      </w:r>
      <w:r>
        <w:rPr>
          <w:rFonts w:ascii="Courier New" w:eastAsiaTheme="minorHAnsi" w:hAnsi="Courier New" w:cs="Courier New"/>
          <w:noProof/>
          <w:sz w:val="20"/>
          <w:szCs w:val="20"/>
          <w:lang w:eastAsia="en-US"/>
        </w:rPr>
        <w:t xml:space="preserve"> dla pierwszej wartwy wymaga przekazania tablicy indeksów testów, które mają być użyte w danym kroku. Zwykle wielkość tej tablicy nie jest większa niż kilkanaście elementów, ale nie może ona być przekazana jako parametr wywołania kernela – biblioteka CUDA nie pozwala na to. Jednym z rozwiązań byłoby to, że indeksy te byłyby wczytywane za każdym razem z pamięci globalnej. W tym wypadku jednak wymagałoby to użycia pamięci dzielonej</w:t>
      </w:r>
      <w:r w:rsidR="00AB004F">
        <w:rPr>
          <w:rFonts w:ascii="Courier New" w:eastAsiaTheme="minorHAnsi" w:hAnsi="Courier New" w:cs="Courier New"/>
          <w:noProof/>
          <w:sz w:val="20"/>
          <w:szCs w:val="20"/>
          <w:lang w:eastAsia="en-US"/>
        </w:rPr>
        <w:t xml:space="preserve">, a poza tym każdy blok musiałby kopiować tę samą tablicę globalną. Z tego względu użyłem specjalnego rodzaju pamięci – stałej (constant). </w:t>
      </w:r>
      <w:r w:rsidR="00E662B0">
        <w:rPr>
          <w:rFonts w:ascii="Courier New" w:eastAsiaTheme="minorHAnsi" w:hAnsi="Courier New" w:cs="Courier New"/>
          <w:noProof/>
          <w:sz w:val="20"/>
          <w:szCs w:val="20"/>
          <w:lang w:eastAsia="en-US"/>
        </w:rPr>
        <w:t xml:space="preserve">Dzięki temu, że ilość pamięci użytej na przechowanie tabeli jest mniejsza niż ilość cache wewnątrz każdego multiprocestora (8kb), dane te będą kopiowane tylko raz do multiprocesora, a później kopiowane z szybkiej pamięci cache. </w:t>
      </w:r>
    </w:p>
    <w:p w:rsidR="00D973D2" w:rsidRDefault="00D973D2" w:rsidP="00D973D2"/>
    <w:p w:rsidR="005117FD" w:rsidRDefault="00D973D2" w:rsidP="005117FD">
      <w:pPr>
        <w:pStyle w:val="Nagwek2"/>
      </w:pPr>
      <w:bookmarkStart w:id="34" w:name="_Toc257490822"/>
      <w:r>
        <w:t>Testy implementacji sieci ML</w:t>
      </w:r>
      <w:r w:rsidR="005117FD">
        <w:t>P</w:t>
      </w:r>
      <w:bookmarkEnd w:id="34"/>
    </w:p>
    <w:p w:rsidR="00AE2E7B" w:rsidRDefault="005117FD" w:rsidP="005117FD">
      <w:r>
        <w:t xml:space="preserve">Jednym z zadań w ramach pisania tej pracy było sprawdzenie działania biblioteki w uczeniu sieci, żeby rozwiązywały rzeczywiste zestawy testów. </w:t>
      </w:r>
      <w:r w:rsidR="00AE2E7B">
        <w:t>Dzięki temu:</w:t>
      </w:r>
    </w:p>
    <w:p w:rsidR="00AE2E7B" w:rsidRDefault="00AE2E7B" w:rsidP="00AE2E7B">
      <w:pPr>
        <w:pStyle w:val="Akapitzlist"/>
        <w:numPr>
          <w:ilvl w:val="0"/>
          <w:numId w:val="24"/>
        </w:numPr>
      </w:pPr>
      <w:r>
        <w:t>Będzie można określić, czy uczenie przez CPU i GPU daje takie same rezultaty</w:t>
      </w:r>
    </w:p>
    <w:p w:rsidR="00AE2E7B" w:rsidRDefault="00AE2E7B" w:rsidP="00AE2E7B">
      <w:pPr>
        <w:pStyle w:val="Akapitzlist"/>
        <w:numPr>
          <w:ilvl w:val="0"/>
          <w:numId w:val="24"/>
        </w:numPr>
      </w:pPr>
      <w:r>
        <w:t>Czy jakość uczenia jest podobna jak inne znany w na świecie systemy nauki</w:t>
      </w:r>
    </w:p>
    <w:p w:rsidR="00AE2E7B" w:rsidRDefault="00AE2E7B" w:rsidP="00AE2E7B">
      <w:pPr>
        <w:pStyle w:val="Akapitzlist"/>
        <w:numPr>
          <w:ilvl w:val="0"/>
          <w:numId w:val="24"/>
        </w:numPr>
      </w:pPr>
      <w:r>
        <w:t>Porównać prędkość działania operacji na CPU i GPU.</w:t>
      </w:r>
    </w:p>
    <w:p w:rsidR="00856792" w:rsidRDefault="00856792" w:rsidP="00856792"/>
    <w:p w:rsidR="00856792" w:rsidRDefault="006D0C50" w:rsidP="00856792">
      <w:r>
        <w:t xml:space="preserve">// napisz, ze na wszelki wypadek robie 3 testy z przypadkowymi </w:t>
      </w:r>
      <w:r w:rsidR="004F0C37">
        <w:t>wagami</w:t>
      </w:r>
    </w:p>
    <w:p w:rsidR="00267178" w:rsidRDefault="00267178" w:rsidP="00267178"/>
    <w:p w:rsidR="00267178" w:rsidRPr="00512F4A" w:rsidRDefault="00267178" w:rsidP="00267178"/>
    <w:p w:rsidR="001B7D2B" w:rsidRDefault="001B7D2B" w:rsidP="00952C6E">
      <w:pPr>
        <w:pStyle w:val="Nagwek3"/>
      </w:pPr>
      <w:bookmarkStart w:id="35" w:name="_Toc257490823"/>
      <w:r>
        <w:t>O</w:t>
      </w:r>
      <w:r w:rsidRPr="00C508CC">
        <w:t>pis danych testowych</w:t>
      </w:r>
      <w:bookmarkEnd w:id="35"/>
    </w:p>
    <w:p w:rsidR="008151D3" w:rsidRDefault="008151D3" w:rsidP="008151D3"/>
    <w:p w:rsidR="008151D3" w:rsidRDefault="008151D3" w:rsidP="008151D3">
      <w:r>
        <w:t>Wybrałem następujące zestawy testów:</w:t>
      </w:r>
    </w:p>
    <w:p w:rsidR="008151D3" w:rsidRDefault="008151D3" w:rsidP="008151D3">
      <w:pPr>
        <w:pStyle w:val="Akapitzlist"/>
        <w:numPr>
          <w:ilvl w:val="0"/>
          <w:numId w:val="36"/>
        </w:numPr>
      </w:pPr>
      <w:r>
        <w:t xml:space="preserve">„Forest Fires” – Baza, gdzie jest 12 wejść określających parametry terenu oraz czasu, a parametrem wyjściowym jest spalony obszar lasu. W większości </w:t>
      </w:r>
      <w:r>
        <w:lastRenderedPageBreak/>
        <w:t>testów, wartość wyjściowa wynosi 0. Dwa parametry wejściowe (miesiąc i dzień tygodnia) to parametry klasyfikujące.</w:t>
      </w:r>
    </w:p>
    <w:p w:rsidR="008151D3" w:rsidRPr="00020EFE" w:rsidRDefault="008151D3" w:rsidP="008151D3">
      <w:pPr>
        <w:pStyle w:val="Akapitzlist"/>
        <w:numPr>
          <w:ilvl w:val="0"/>
          <w:numId w:val="36"/>
        </w:numPr>
        <w:rPr>
          <w:lang w:val="en-US"/>
        </w:rPr>
      </w:pPr>
      <w:r w:rsidRPr="00387911">
        <w:t>“Iris Plants Database” –</w:t>
      </w:r>
      <w:r>
        <w:t xml:space="preserve"> w Tej bazie są 4 wejścia określające atrybuty irysa. Wyjściem jest jeden atrybut – określający jeden z 3 typów irysów.</w:t>
      </w:r>
    </w:p>
    <w:p w:rsidR="008151D3" w:rsidRPr="00020EFE" w:rsidRDefault="008151D3" w:rsidP="008151D3">
      <w:pPr>
        <w:pStyle w:val="Akapitzlist"/>
        <w:numPr>
          <w:ilvl w:val="0"/>
          <w:numId w:val="36"/>
        </w:numPr>
      </w:pPr>
      <w:r w:rsidRPr="00020EFE">
        <w:t xml:space="preserve"> “Wisconsin Diagnostic Breast Cancer (WDBC)” – Baza określająca na</w:t>
      </w:r>
      <w:r>
        <w:t xml:space="preserve"> podstawie 30 atrybutów wejściowych, czy guz jest łagodny czy złośliwy.</w:t>
      </w:r>
    </w:p>
    <w:p w:rsidR="008151D3" w:rsidRPr="00020EFE" w:rsidRDefault="008151D3" w:rsidP="008151D3"/>
    <w:p w:rsidR="008151D3" w:rsidRDefault="008151D3" w:rsidP="008151D3">
      <w:r>
        <w:t>Żaden z tych zestawow testow:</w:t>
      </w:r>
    </w:p>
    <w:p w:rsidR="008151D3" w:rsidRDefault="008151D3" w:rsidP="008151D3">
      <w:pPr>
        <w:pStyle w:val="Akapitzlist"/>
        <w:numPr>
          <w:ilvl w:val="0"/>
          <w:numId w:val="24"/>
        </w:numPr>
      </w:pPr>
      <w:r>
        <w:t>Nie ma kilku wartości wyjściowych</w:t>
      </w:r>
    </w:p>
    <w:p w:rsidR="008151D3" w:rsidRDefault="008151D3" w:rsidP="008151D3">
      <w:pPr>
        <w:pStyle w:val="Akapitzlist"/>
        <w:numPr>
          <w:ilvl w:val="0"/>
          <w:numId w:val="24"/>
        </w:numPr>
      </w:pPr>
      <w:r>
        <w:t>Nie ma brakujących wartości</w:t>
      </w:r>
    </w:p>
    <w:p w:rsidR="008151D3" w:rsidRPr="008151D3" w:rsidRDefault="008151D3" w:rsidP="008151D3"/>
    <w:p w:rsidR="001B7D2B" w:rsidRDefault="001B7D2B" w:rsidP="00952C6E">
      <w:pPr>
        <w:pStyle w:val="Nagwek3"/>
      </w:pPr>
      <w:bookmarkStart w:id="36" w:name="_Toc257490824"/>
      <w:r w:rsidRPr="00C508CC">
        <w:t>Porównanie prędkości wykonania operacji na CPU i GPU (execute, train. Porównanie prędkości dla CPU i GPU dla równych struktur sieci. Dyskusja na temat, czy to porównanie jest wiarygodne – weź pod uwagę rodzaje struktur danych na CPU i GPU ; to, że na CPU jest double ; to, że są nowsze CPU i GPU. )</w:t>
      </w:r>
      <w:bookmarkEnd w:id="36"/>
      <w:r w:rsidRPr="00C508CC">
        <w:t xml:space="preserve"> </w:t>
      </w:r>
    </w:p>
    <w:p w:rsidR="004460BF" w:rsidRDefault="004460BF" w:rsidP="004460BF">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implementacja CPU uzywa double a GPU floata - wiec daje jej to przewage</w:t>
      </w:r>
    </w:p>
    <w:p w:rsidR="00CF481B" w:rsidRDefault="00CF481B" w:rsidP="004460BF">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napisz, że według dokumentacji, zaleca się, żeby ilość bloków była przynajmniej równa dwukrotności multiprocesorów w GPU</w:t>
      </w:r>
    </w:p>
    <w:p w:rsidR="004460BF" w:rsidRPr="004460BF" w:rsidRDefault="004460BF" w:rsidP="004460BF"/>
    <w:p w:rsidR="001B7D2B" w:rsidRDefault="001B7D2B" w:rsidP="00952C6E">
      <w:pPr>
        <w:pStyle w:val="Nagwek3"/>
      </w:pPr>
      <w:bookmarkStart w:id="37" w:name="_Toc257490825"/>
      <w:r w:rsidRPr="00C508CC">
        <w:t>Porównanie działania niezoptymalizowanej i zoptymalizowanej wersji kerneli.</w:t>
      </w:r>
      <w:bookmarkEnd w:id="37"/>
    </w:p>
    <w:p w:rsidR="00673768" w:rsidRDefault="00673768" w:rsidP="00673768"/>
    <w:p w:rsidR="00673768" w:rsidRDefault="00673768" w:rsidP="00673768">
      <w:r>
        <w:t>Dla kernela execute</w:t>
      </w:r>
    </w:p>
    <w:p w:rsidR="002D645B" w:rsidRDefault="002D645B" w:rsidP="00673768"/>
    <w:p w:rsidR="002D645B" w:rsidRDefault="002D645B" w:rsidP="00673768"/>
    <w:p w:rsidR="002D645B" w:rsidRDefault="002D645B" w:rsidP="00952C6E">
      <w:pPr>
        <w:pStyle w:val="Nagwek3"/>
      </w:pPr>
      <w:bookmarkStart w:id="38" w:name="_Toc257490831"/>
      <w:r>
        <w:t>Środowisko testowe</w:t>
      </w:r>
      <w:bookmarkEnd w:id="38"/>
    </w:p>
    <w:p w:rsidR="00F2026B" w:rsidRDefault="00754194" w:rsidP="002D645B">
      <w:r>
        <w:t>Wszystkie testy zostały przeprowadzone na laptopie</w:t>
      </w:r>
      <w:r w:rsidR="00F2026B">
        <w:t xml:space="preserve"> z następującą konfiguracją:</w:t>
      </w:r>
    </w:p>
    <w:p w:rsidR="00F2026B" w:rsidRPr="00F2026B" w:rsidRDefault="00F2026B" w:rsidP="00F2026B">
      <w:pPr>
        <w:pStyle w:val="Akapitzlist"/>
        <w:numPr>
          <w:ilvl w:val="0"/>
          <w:numId w:val="40"/>
        </w:numPr>
        <w:rPr>
          <w:lang w:val="en-US"/>
        </w:rPr>
      </w:pPr>
      <w:r w:rsidRPr="00F2026B">
        <w:rPr>
          <w:lang w:val="en-US"/>
        </w:rPr>
        <w:t>Procesor</w:t>
      </w:r>
      <w:r w:rsidR="00754194" w:rsidRPr="00F2026B">
        <w:rPr>
          <w:lang w:val="en-US"/>
        </w:rPr>
        <w:t xml:space="preserve"> </w:t>
      </w:r>
      <w:r w:rsidRPr="00F2026B">
        <w:rPr>
          <w:lang w:val="en-US"/>
        </w:rPr>
        <w:t>Intel Core 2 Duo P8400, 2.26Ghz</w:t>
      </w:r>
    </w:p>
    <w:p w:rsidR="002A048C" w:rsidRPr="002A048C" w:rsidRDefault="002A048C" w:rsidP="00F2026B">
      <w:pPr>
        <w:pStyle w:val="Akapitzlist"/>
        <w:numPr>
          <w:ilvl w:val="0"/>
          <w:numId w:val="40"/>
        </w:numPr>
      </w:pPr>
      <w:r>
        <w:rPr>
          <w:lang w:val="en-US"/>
        </w:rPr>
        <w:t>4GB RAM DDR2, 800Mhz</w:t>
      </w:r>
    </w:p>
    <w:p w:rsidR="002A048C" w:rsidRDefault="002A048C" w:rsidP="00F2026B">
      <w:pPr>
        <w:pStyle w:val="Akapitzlist"/>
        <w:numPr>
          <w:ilvl w:val="0"/>
          <w:numId w:val="40"/>
        </w:numPr>
      </w:pPr>
      <w:r w:rsidRPr="002A048C">
        <w:t xml:space="preserve">Karta graficzna z chipsetem NVIDIA GeForce </w:t>
      </w:r>
      <w:r>
        <w:t>9600M GT, 512 MB RAM DDR2</w:t>
      </w:r>
    </w:p>
    <w:p w:rsidR="00C94A1A" w:rsidRDefault="00C94A1A" w:rsidP="00F2026B">
      <w:pPr>
        <w:pStyle w:val="Akapitzlist"/>
        <w:numPr>
          <w:ilvl w:val="0"/>
          <w:numId w:val="40"/>
        </w:numPr>
      </w:pPr>
      <w:r>
        <w:t>Windows Vista 32bit S</w:t>
      </w:r>
      <w:r w:rsidR="00F07C4C">
        <w:t>P2</w:t>
      </w:r>
    </w:p>
    <w:p w:rsidR="00952C6E" w:rsidRDefault="002A048C" w:rsidP="00C94A1A">
      <w:pPr>
        <w:pStyle w:val="Akapitzlist"/>
        <w:numPr>
          <w:ilvl w:val="0"/>
          <w:numId w:val="40"/>
        </w:numPr>
      </w:pPr>
      <w:r>
        <w:t>CUDA Toolkit 2.3, CUDA SDK 2.3</w:t>
      </w:r>
    </w:p>
    <w:p w:rsidR="00F07C4C" w:rsidRDefault="00F07C4C" w:rsidP="00F07C4C"/>
    <w:p w:rsidR="00F07C4C" w:rsidRDefault="00E04FC7" w:rsidP="00F07C4C">
      <w:r>
        <w:t xml:space="preserve">Powyzsze/poniższe testy zostały przeprowadzone w środowisku 32 bitowym, jednak jest możliwość </w:t>
      </w:r>
      <w:r w:rsidR="00264D96">
        <w:t>uruchomienia go też w środowisku 64 bit.</w:t>
      </w:r>
      <w:r w:rsidR="00884BF3">
        <w:t xml:space="preserve"> W obu architekturach wszystkie zmienne programu (oprócz wskaźnikowych) mają tę samą szerokość.</w:t>
      </w:r>
      <w:r w:rsidR="00264D96">
        <w:t xml:space="preserve"> Program uruchomiłem na Windowsie 7 64bit i uruchomiłem podobne testy. Poni</w:t>
      </w:r>
      <w:r w:rsidR="00884BF3">
        <w:t>ż</w:t>
      </w:r>
      <w:r w:rsidR="00264D96">
        <w:t>ej znajduje się porównanie prędkości dzialania w obu systemach operacyjnych.</w:t>
      </w:r>
    </w:p>
    <w:p w:rsidR="00884BF3" w:rsidRDefault="00884BF3" w:rsidP="00F07C4C"/>
    <w:p w:rsidR="00884BF3" w:rsidRDefault="00884BF3" w:rsidP="00F07C4C">
      <w:r>
        <w:t>Napisz tez, ze ten procesor jest 64-bitowy</w:t>
      </w:r>
      <w:r w:rsidR="004D316D">
        <w:t xml:space="preserve"> Gdyby był 32b, to by było pewnie wolniej</w:t>
      </w:r>
    </w:p>
    <w:p w:rsidR="00952C6E" w:rsidRPr="00952C6E" w:rsidRDefault="00952C6E" w:rsidP="00952C6E"/>
    <w:p w:rsidR="002D645B" w:rsidRDefault="002D645B" w:rsidP="00952C6E">
      <w:pPr>
        <w:pStyle w:val="Nagwek4"/>
      </w:pPr>
      <w:bookmarkStart w:id="39" w:name="_Toc257490833"/>
      <w:r w:rsidRPr="00C508CC">
        <w:lastRenderedPageBreak/>
        <w:t>Porównanie działania w różnych systemach operacyjnych (Windows Vista 32b,Windows 7 64b, Ubuntu 9.04. Porównaj też performance GPU i CPU)</w:t>
      </w:r>
      <w:bookmarkEnd w:id="39"/>
    </w:p>
    <w:p w:rsidR="002D645B" w:rsidRPr="00673768" w:rsidRDefault="002D645B" w:rsidP="00673768"/>
    <w:p w:rsidR="001B7D2B" w:rsidRPr="00C508CC" w:rsidRDefault="001B7D2B" w:rsidP="00952C6E">
      <w:pPr>
        <w:pStyle w:val="Nagwek3"/>
      </w:pPr>
      <w:bookmarkStart w:id="40" w:name="_Toc257490826"/>
      <w:r w:rsidRPr="00C508CC">
        <w:t>Informacje końcowe (Wytłumaczenie, czemu są inne wyniki CPU i GPU - są różnice, bo float zamiast double i inna kolejność obliczeń).</w:t>
      </w:r>
      <w:bookmarkEnd w:id="40"/>
    </w:p>
    <w:p w:rsidR="00D973D2" w:rsidRDefault="00F07C4C" w:rsidP="00D973D2">
      <w:r>
        <w:t>Kod na CPU nie jest zbyt dobrze zoptymalizowany</w:t>
      </w:r>
    </w:p>
    <w:p w:rsidR="00F07C4C" w:rsidRDefault="00F07C4C" w:rsidP="00D973D2">
      <w:r>
        <w:t xml:space="preserve">Napisz o najnowszych procesorach i kartach graf. – ile </w:t>
      </w:r>
      <w:r w:rsidR="00E04FC7">
        <w:t xml:space="preserve">maja </w:t>
      </w:r>
      <w:r>
        <w:t xml:space="preserve">razy wiecej mocy </w:t>
      </w:r>
      <w:r w:rsidR="00E04FC7">
        <w:t>niż moje</w:t>
      </w:r>
    </w:p>
    <w:p w:rsidR="00D973D2" w:rsidRDefault="00D973D2" w:rsidP="00D973D2"/>
    <w:p w:rsidR="00D973D2" w:rsidRDefault="00D973D2" w:rsidP="00D973D2">
      <w:pPr>
        <w:pStyle w:val="Nagwek2"/>
      </w:pPr>
      <w:bookmarkStart w:id="41" w:name="_Toc257490827"/>
      <w:r>
        <w:t>Narzędzia pomocnicze</w:t>
      </w:r>
      <w:bookmarkEnd w:id="41"/>
    </w:p>
    <w:p w:rsidR="00E211F4" w:rsidRDefault="00FD78B4" w:rsidP="00E211F4">
      <w:r>
        <w:t xml:space="preserve">NVIDIA dostarcza razem z biblioteką CUDA aplikację </w:t>
      </w:r>
      <w:r w:rsidRPr="00FD78B4">
        <w:rPr>
          <w:b/>
        </w:rPr>
        <w:t>CudaProf</w:t>
      </w:r>
      <w:r>
        <w:t xml:space="preserve">. </w:t>
      </w:r>
      <w:r w:rsidR="006E2509">
        <w:t xml:space="preserve">Jest to tzw. </w:t>
      </w:r>
      <w:r w:rsidR="00FC1E36">
        <w:t>p</w:t>
      </w:r>
      <w:r w:rsidR="006E2509">
        <w:t xml:space="preserve">rofiler dynamiczny kerneli CUDA. Program ten uruchamia aplikację CUDA i </w:t>
      </w:r>
      <w:r w:rsidR="003B33F4">
        <w:t>określa różne parametry kerneli</w:t>
      </w:r>
      <w:r w:rsidR="00CD76DB">
        <w:t xml:space="preserve"> i operacji na pamięci GPU</w:t>
      </w:r>
      <w:r w:rsidR="003B33F4">
        <w:t>, m.in.:</w:t>
      </w:r>
    </w:p>
    <w:p w:rsidR="003B33F4" w:rsidRDefault="003B33F4" w:rsidP="003B33F4">
      <w:pPr>
        <w:pStyle w:val="Akapitzlist"/>
        <w:numPr>
          <w:ilvl w:val="0"/>
          <w:numId w:val="38"/>
        </w:numPr>
      </w:pPr>
      <w:r>
        <w:t>Czas wykonania przez CPU, GPU</w:t>
      </w:r>
    </w:p>
    <w:p w:rsidR="003B33F4" w:rsidRDefault="003B33F4" w:rsidP="003B33F4">
      <w:pPr>
        <w:pStyle w:val="Akapitzlist"/>
        <w:numPr>
          <w:ilvl w:val="0"/>
          <w:numId w:val="38"/>
        </w:numPr>
      </w:pPr>
      <w:r>
        <w:t xml:space="preserve">Ilość </w:t>
      </w:r>
      <w:r w:rsidR="00CE2B2A">
        <w:t xml:space="preserve">danych </w:t>
      </w:r>
      <w:r>
        <w:t xml:space="preserve">zapisów </w:t>
      </w:r>
      <w:r w:rsidR="00CE2B2A">
        <w:t>lub odczytanych z pamięci globalnej, z podziałem na coalesced i non-coalesced</w:t>
      </w:r>
    </w:p>
    <w:p w:rsidR="00CE2B2A" w:rsidRPr="00FD78B4" w:rsidRDefault="00CE2B2A" w:rsidP="00CE2B2A">
      <w:pPr>
        <w:pStyle w:val="Akapitzlist"/>
        <w:numPr>
          <w:ilvl w:val="0"/>
          <w:numId w:val="38"/>
        </w:numPr>
      </w:pPr>
      <w:r>
        <w:t>Ilość danych zapisów lub odczytanych z pamięci dzielonej</w:t>
      </w:r>
    </w:p>
    <w:p w:rsidR="009A2EB9" w:rsidRDefault="00CE2B2A" w:rsidP="009A2EB9">
      <w:pPr>
        <w:pStyle w:val="Akapitzlist"/>
        <w:numPr>
          <w:ilvl w:val="0"/>
          <w:numId w:val="38"/>
        </w:numPr>
      </w:pPr>
      <w:r>
        <w:t>Ilość wykonanych instrukcj</w:t>
      </w:r>
      <w:r w:rsidR="009A2EB9">
        <w:t>i</w:t>
      </w:r>
    </w:p>
    <w:p w:rsidR="006B7562" w:rsidRDefault="006B7562" w:rsidP="009A2EB9">
      <w:pPr>
        <w:ind w:firstLine="0"/>
      </w:pPr>
    </w:p>
    <w:p w:rsidR="006B7562" w:rsidRDefault="006B7562" w:rsidP="009A2EB9">
      <w:pPr>
        <w:ind w:firstLine="0"/>
      </w:pPr>
      <w:r>
        <w:t>Poniżej jest screenshot programu:</w:t>
      </w:r>
    </w:p>
    <w:p w:rsidR="00CE2B2A" w:rsidRDefault="009A2EB9" w:rsidP="009A2EB9">
      <w:pPr>
        <w:ind w:firstLine="0"/>
      </w:pPr>
      <w:r>
        <w:rPr>
          <w:noProof/>
        </w:rPr>
        <w:drawing>
          <wp:inline distT="0" distB="0" distL="0" distR="0">
            <wp:extent cx="5770880" cy="3907790"/>
            <wp:effectExtent l="19050" t="0" r="127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70880" cy="3907790"/>
                    </a:xfrm>
                    <a:prstGeom prst="rect">
                      <a:avLst/>
                    </a:prstGeom>
                    <a:noFill/>
                    <a:ln w="9525">
                      <a:noFill/>
                      <a:miter lim="800000"/>
                      <a:headEnd/>
                      <a:tailEnd/>
                    </a:ln>
                  </pic:spPr>
                </pic:pic>
              </a:graphicData>
            </a:graphic>
          </wp:inline>
        </w:drawing>
      </w:r>
    </w:p>
    <w:p w:rsidR="006B7562" w:rsidRDefault="006B7562" w:rsidP="00072F3F">
      <w:r>
        <w:t xml:space="preserve">Pole 1 przedstawia listę poprzednio uruchomionych symulacji programu. Pole 2 zawiera </w:t>
      </w:r>
      <w:r w:rsidR="00CD76DB">
        <w:t>listę wywołań kerneli oraz operacji na pamięci GPU, razem ze wszystkimi ich właściwościami.</w:t>
      </w:r>
      <w:r w:rsidR="006F42A6">
        <w:t xml:space="preserve"> Pole 3 </w:t>
      </w:r>
      <w:r w:rsidR="00072F3F">
        <w:t>jest to okno logowania zawierające pomocnicze dane.</w:t>
      </w:r>
    </w:p>
    <w:p w:rsidR="00CE2B2A" w:rsidRDefault="00072F3F" w:rsidP="00CE2B2A">
      <w:r>
        <w:lastRenderedPageBreak/>
        <w:t>Program udostępn</w:t>
      </w:r>
      <w:r w:rsidR="00232076">
        <w:t>ił mi</w:t>
      </w:r>
      <w:r>
        <w:t xml:space="preserve"> wiele informacji o </w:t>
      </w:r>
      <w:r w:rsidR="00232076">
        <w:t xml:space="preserve">programie CNL, które </w:t>
      </w:r>
      <w:r w:rsidR="004D73DB">
        <w:t xml:space="preserve">były mi bardzo </w:t>
      </w:r>
      <w:r w:rsidR="008C6803">
        <w:t xml:space="preserve">pomocne w </w:t>
      </w:r>
      <w:r w:rsidR="00232076">
        <w:t xml:space="preserve">procesie </w:t>
      </w:r>
      <w:r w:rsidR="008C6803">
        <w:t>optymalizacji</w:t>
      </w:r>
      <w:r w:rsidR="004D73DB">
        <w:t xml:space="preserve"> kerneli oraz pozwoliły na</w:t>
      </w:r>
      <w:r w:rsidR="009A2EB9">
        <w:t>wet na kilkukrotne przyspieszenie działania części GPU programu.</w:t>
      </w:r>
    </w:p>
    <w:p w:rsidR="00293937" w:rsidRDefault="00293937" w:rsidP="00232076">
      <w:pPr>
        <w:ind w:firstLine="0"/>
      </w:pPr>
    </w:p>
    <w:p w:rsidR="001B7D2B" w:rsidRDefault="008D49B7" w:rsidP="002D645B">
      <w:pPr>
        <w:ind w:firstLine="0"/>
      </w:pPr>
      <w:r>
        <w:t xml:space="preserve">Inną pomocą w czasie tworzenia programu była możliwość </w:t>
      </w:r>
      <w:r w:rsidRPr="00E75B63">
        <w:rPr>
          <w:b/>
        </w:rPr>
        <w:t>emulacji</w:t>
      </w:r>
      <w:r>
        <w:t xml:space="preserve"> wykonania części GPU na </w:t>
      </w:r>
      <w:r w:rsidR="00030B3F">
        <w:t xml:space="preserve">CPU (jest włączana przez specjalny przełącznik kompilacji). </w:t>
      </w:r>
      <w:r w:rsidR="00E75B63">
        <w:t xml:space="preserve">Wykonanie całego programu w trym trybie jest możliwe nawet na komputerach nie wyposażonych w karty graficzne wspierające CUDA. </w:t>
      </w:r>
      <w:r w:rsidR="0097228F">
        <w:t xml:space="preserve">Tryb emulacji umożliwia pozwala na debugowanie kerneli (nie jest możliwe w standardowym trybie bez emulacji). </w:t>
      </w:r>
      <w:r w:rsidR="00013B2A">
        <w:t>Trzeba jednak pamiętać o tym, że jest to emulator, a nie symulator karty graficznej CUDA – występują pewne różnice – niektóre kernele działają poprawnie w trybie emulacji, a w trybie sta</w:t>
      </w:r>
      <w:r w:rsidR="005716C7">
        <w:t>ndardowym mogą nawet zawiesić komputer.</w:t>
      </w:r>
      <w:r w:rsidR="00A11932">
        <w:t xml:space="preserve"> Kod wykonany w emulatorze jest wielokrotnie wolniejszy niż na GPU.</w:t>
      </w:r>
      <w:r w:rsidR="001B7D2B" w:rsidRPr="00C508CC">
        <w:tab/>
      </w:r>
    </w:p>
    <w:p w:rsidR="00107097" w:rsidRPr="00107097" w:rsidRDefault="00107097" w:rsidP="00107097"/>
    <w:p w:rsidR="00836D01" w:rsidRDefault="00836D01" w:rsidP="00836D01">
      <w:pPr>
        <w:pStyle w:val="Nagwek1"/>
      </w:pPr>
      <w:bookmarkStart w:id="42" w:name="_Toc257490834"/>
      <w:r>
        <w:t>Wnioski/spostrzeżenia</w:t>
      </w:r>
      <w:bookmarkEnd w:id="42"/>
    </w:p>
    <w:p w:rsidR="00107097" w:rsidRDefault="00107097"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opisz sposob tworzenia programu, problemy, rozwiazania problemow</w:t>
      </w:r>
    </w:p>
    <w:p w:rsidR="00CC2836" w:rsidRDefault="00CC2836"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xml:space="preserve">Żeby napisać program w CUDA, nie jest to trudne. Ale trudne jest, żeby zrobić, żeby działał szybko. </w:t>
      </w:r>
      <w:r w:rsidR="004F0FF0">
        <w:rPr>
          <w:rFonts w:ascii="Courier New" w:eastAsiaTheme="minorHAnsi" w:hAnsi="Courier New" w:cs="Courier New"/>
          <w:noProof/>
          <w:color w:val="008000"/>
          <w:sz w:val="20"/>
          <w:szCs w:val="20"/>
          <w:lang w:eastAsia="en-US"/>
        </w:rPr>
        <w:t>Wymagane jest dużo danych, żeby działał szybko. Często inne wersje programu sprawdzają się w jednych sytuacjach, a inne wwersje w innych.</w:t>
      </w:r>
    </w:p>
    <w:p w:rsidR="004F0FF0" w:rsidRDefault="004F0FF0"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Wartości na GPU są float. Przy niewielu obliczeniach (epokach uczenia, lub warstwach sieci), róznice są niewielkie między double. Przy wielu – stają się coraz większe.</w:t>
      </w:r>
    </w:p>
    <w:p w:rsidR="00162965" w:rsidRDefault="00162965"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Przyspieszenie przy MLP jest tylko dla duzych sieci.</w:t>
      </w:r>
    </w:p>
    <w:p w:rsidR="00107097" w:rsidRDefault="00107097" w:rsidP="00107097">
      <w:pPr>
        <w:rPr>
          <w:rFonts w:ascii="Courier New" w:eastAsiaTheme="minorHAnsi" w:hAnsi="Courier New" w:cs="Courier New"/>
          <w:noProof/>
          <w:color w:val="008000"/>
          <w:sz w:val="20"/>
          <w:szCs w:val="20"/>
          <w:lang w:eastAsia="en-US"/>
        </w:rPr>
      </w:pPr>
    </w:p>
    <w:p w:rsidR="00107097" w:rsidRPr="00107097" w:rsidRDefault="00107097" w:rsidP="00107097">
      <w:pPr>
        <w:pStyle w:val="Nagwek4"/>
        <w:rPr>
          <w:rFonts w:eastAsiaTheme="minorHAnsi"/>
          <w:noProof/>
          <w:lang w:val="en-US" w:eastAsia="en-US"/>
        </w:rPr>
      </w:pPr>
      <w:bookmarkStart w:id="43" w:name="_Toc257490835"/>
      <w:r w:rsidRPr="00107097">
        <w:rPr>
          <w:rFonts w:eastAsiaTheme="minorHAnsi"/>
          <w:noProof/>
          <w:lang w:val="en-US" w:eastAsia="en-US"/>
        </w:rPr>
        <w:t>Mozliwosc roz</w:t>
      </w:r>
      <w:r>
        <w:rPr>
          <w:rFonts w:eastAsiaTheme="minorHAnsi"/>
          <w:noProof/>
          <w:lang w:val="en-US" w:eastAsia="en-US"/>
        </w:rPr>
        <w:t>w</w:t>
      </w:r>
      <w:r w:rsidRPr="00107097">
        <w:rPr>
          <w:rFonts w:eastAsiaTheme="minorHAnsi"/>
          <w:noProof/>
          <w:lang w:val="en-US" w:eastAsia="en-US"/>
        </w:rPr>
        <w:t>oju program</w:t>
      </w:r>
      <w:r>
        <w:rPr>
          <w:rFonts w:eastAsiaTheme="minorHAnsi"/>
          <w:noProof/>
          <w:lang w:val="en-US" w:eastAsia="en-US"/>
        </w:rPr>
        <w:t>u</w:t>
      </w:r>
      <w:bookmarkEnd w:id="43"/>
    </w:p>
    <w:p w:rsidR="00107097" w:rsidRDefault="00107097" w:rsidP="00107097">
      <w:pPr>
        <w:rPr>
          <w:rFonts w:ascii="Courier New" w:eastAsiaTheme="minorHAnsi" w:hAnsi="Courier New" w:cs="Courier New"/>
          <w:noProof/>
          <w:color w:val="008000"/>
          <w:sz w:val="20"/>
          <w:szCs w:val="20"/>
          <w:lang w:val="en-US" w:eastAsia="en-US"/>
        </w:rPr>
      </w:pPr>
      <w:r w:rsidRPr="00107097">
        <w:rPr>
          <w:rFonts w:ascii="Courier New" w:eastAsiaTheme="minorHAnsi" w:hAnsi="Courier New" w:cs="Courier New"/>
          <w:noProof/>
          <w:color w:val="008000"/>
          <w:sz w:val="20"/>
          <w:szCs w:val="20"/>
          <w:lang w:val="en-US" w:eastAsia="en-US"/>
        </w:rPr>
        <w:t>// JRTODO - maybe a possibility to change eta during training?</w:t>
      </w:r>
    </w:p>
    <w:p w:rsidR="00107097" w:rsidRDefault="00107097"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 JRTODO - zmien mnozenie integerow na specjalna funkcje mnozaca najnizsze 24 bity</w:t>
      </w:r>
    </w:p>
    <w:p w:rsidR="00C10AD6" w:rsidRDefault="00C10AD6"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Dodanie innych typow NN</w:t>
      </w:r>
    </w:p>
    <w:p w:rsidR="00C10AD6" w:rsidRDefault="00C10AD6"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Uzycie kilku GPU</w:t>
      </w:r>
    </w:p>
    <w:p w:rsidR="00C10AD6" w:rsidRDefault="00C10AD6" w:rsidP="00107097">
      <w:pPr>
        <w:rPr>
          <w:rFonts w:ascii="Courier New" w:eastAsiaTheme="minorHAnsi" w:hAnsi="Courier New" w:cs="Courier New"/>
          <w:noProof/>
          <w:color w:val="008000"/>
          <w:sz w:val="20"/>
          <w:szCs w:val="20"/>
          <w:lang w:eastAsia="en-US"/>
        </w:rPr>
      </w:pPr>
      <w:r>
        <w:rPr>
          <w:rFonts w:ascii="Courier New" w:eastAsiaTheme="minorHAnsi" w:hAnsi="Courier New" w:cs="Courier New"/>
          <w:noProof/>
          <w:color w:val="008000"/>
          <w:sz w:val="20"/>
          <w:szCs w:val="20"/>
          <w:lang w:eastAsia="en-US"/>
        </w:rPr>
        <w:t>MLP bez gestej sieci polaczen</w:t>
      </w:r>
    </w:p>
    <w:p w:rsidR="00C10AD6" w:rsidRPr="00107097" w:rsidRDefault="00C10AD6" w:rsidP="00107097">
      <w:r>
        <w:rPr>
          <w:rFonts w:ascii="Courier New" w:eastAsiaTheme="minorHAnsi" w:hAnsi="Courier New" w:cs="Courier New"/>
          <w:noProof/>
          <w:color w:val="008000"/>
          <w:sz w:val="20"/>
          <w:szCs w:val="20"/>
          <w:lang w:eastAsia="en-US"/>
        </w:rPr>
        <w:t>Rozwiazanie problemow z ograniczeniami GPU (max 511 neuronow, itp.)</w:t>
      </w:r>
    </w:p>
    <w:p w:rsidR="00836D01" w:rsidRDefault="00836D01" w:rsidP="00836D01">
      <w:pPr>
        <w:pStyle w:val="Nagwek1"/>
      </w:pPr>
      <w:bookmarkStart w:id="44" w:name="_Toc257490836"/>
      <w:r>
        <w:t>Zakończenie</w:t>
      </w:r>
      <w:bookmarkEnd w:id="44"/>
    </w:p>
    <w:p w:rsidR="00836D01" w:rsidRDefault="00836D01" w:rsidP="00836D01">
      <w:pPr>
        <w:pStyle w:val="Nagwek1"/>
      </w:pPr>
      <w:bookmarkStart w:id="45" w:name="_Toc257490837"/>
      <w:r>
        <w:t>Bibliografia</w:t>
      </w:r>
      <w:bookmarkEnd w:id="45"/>
    </w:p>
    <w:p w:rsidR="00836D01" w:rsidRPr="00836D01" w:rsidRDefault="00836D01" w:rsidP="00836D01">
      <w:pPr>
        <w:pStyle w:val="Nagwek1"/>
      </w:pPr>
      <w:bookmarkStart w:id="46" w:name="_Toc257490838"/>
      <w:r>
        <w:t>Załączniki</w:t>
      </w:r>
      <w:bookmarkEnd w:id="46"/>
    </w:p>
    <w:sectPr w:rsidR="00836D01" w:rsidRPr="00836D01" w:rsidSect="00C86675">
      <w:footerReference w:type="default" r:id="rId14"/>
      <w:pgSz w:w="11928" w:h="16901"/>
      <w:pgMar w:top="1418" w:right="1418" w:bottom="1418" w:left="1418" w:header="708" w:footer="708" w:gutter="0"/>
      <w:cols w:space="708"/>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F04" w:rsidRDefault="00947F04" w:rsidP="00BB2E40">
      <w:r>
        <w:separator/>
      </w:r>
    </w:p>
  </w:endnote>
  <w:endnote w:type="continuationSeparator" w:id="0">
    <w:p w:rsidR="00947F04" w:rsidRDefault="00947F04" w:rsidP="00BB2E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671092"/>
      <w:docPartObj>
        <w:docPartGallery w:val="Page Numbers (Bottom of Page)"/>
        <w:docPartUnique/>
      </w:docPartObj>
    </w:sdtPr>
    <w:sdtContent>
      <w:p w:rsidR="00754194" w:rsidRDefault="00754194">
        <w:pPr>
          <w:pStyle w:val="Stopka"/>
          <w:jc w:val="right"/>
        </w:pPr>
        <w:fldSimple w:instr=" PAGE   \* MERGEFORMAT ">
          <w:r w:rsidR="004D316D">
            <w:rPr>
              <w:noProof/>
            </w:rPr>
            <w:t>26</w:t>
          </w:r>
        </w:fldSimple>
      </w:p>
    </w:sdtContent>
  </w:sdt>
  <w:p w:rsidR="00754194" w:rsidRDefault="00754194">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F04" w:rsidRDefault="00947F04" w:rsidP="00BB2E40">
      <w:r>
        <w:separator/>
      </w:r>
    </w:p>
  </w:footnote>
  <w:footnote w:type="continuationSeparator" w:id="0">
    <w:p w:rsidR="00947F04" w:rsidRDefault="00947F04" w:rsidP="00BB2E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4376450"/>
    <w:multiLevelType w:val="hybridMultilevel"/>
    <w:tmpl w:val="43FC778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9802CCF"/>
    <w:multiLevelType w:val="hybridMultilevel"/>
    <w:tmpl w:val="983CBA7E"/>
    <w:lvl w:ilvl="0" w:tplc="04150003">
      <w:start w:val="1"/>
      <w:numFmt w:val="bullet"/>
      <w:lvlText w:val="o"/>
      <w:lvlJc w:val="left"/>
      <w:pPr>
        <w:ind w:left="2149" w:hanging="360"/>
      </w:pPr>
      <w:rPr>
        <w:rFonts w:ascii="Courier New" w:hAnsi="Courier New" w:cs="Courier New" w:hint="default"/>
      </w:rPr>
    </w:lvl>
    <w:lvl w:ilvl="1" w:tplc="04150003" w:tentative="1">
      <w:start w:val="1"/>
      <w:numFmt w:val="bullet"/>
      <w:lvlText w:val="o"/>
      <w:lvlJc w:val="left"/>
      <w:pPr>
        <w:ind w:left="2869" w:hanging="360"/>
      </w:pPr>
      <w:rPr>
        <w:rFonts w:ascii="Courier New" w:hAnsi="Courier New" w:cs="Courier New" w:hint="default"/>
      </w:rPr>
    </w:lvl>
    <w:lvl w:ilvl="2" w:tplc="04150005" w:tentative="1">
      <w:start w:val="1"/>
      <w:numFmt w:val="bullet"/>
      <w:lvlText w:val=""/>
      <w:lvlJc w:val="left"/>
      <w:pPr>
        <w:ind w:left="3589" w:hanging="360"/>
      </w:pPr>
      <w:rPr>
        <w:rFonts w:ascii="Wingdings" w:hAnsi="Wingdings" w:hint="default"/>
      </w:rPr>
    </w:lvl>
    <w:lvl w:ilvl="3" w:tplc="04150001" w:tentative="1">
      <w:start w:val="1"/>
      <w:numFmt w:val="bullet"/>
      <w:lvlText w:val=""/>
      <w:lvlJc w:val="left"/>
      <w:pPr>
        <w:ind w:left="4309" w:hanging="360"/>
      </w:pPr>
      <w:rPr>
        <w:rFonts w:ascii="Symbol" w:hAnsi="Symbol" w:hint="default"/>
      </w:rPr>
    </w:lvl>
    <w:lvl w:ilvl="4" w:tplc="04150003" w:tentative="1">
      <w:start w:val="1"/>
      <w:numFmt w:val="bullet"/>
      <w:lvlText w:val="o"/>
      <w:lvlJc w:val="left"/>
      <w:pPr>
        <w:ind w:left="5029" w:hanging="360"/>
      </w:pPr>
      <w:rPr>
        <w:rFonts w:ascii="Courier New" w:hAnsi="Courier New" w:cs="Courier New" w:hint="default"/>
      </w:rPr>
    </w:lvl>
    <w:lvl w:ilvl="5" w:tplc="04150005" w:tentative="1">
      <w:start w:val="1"/>
      <w:numFmt w:val="bullet"/>
      <w:lvlText w:val=""/>
      <w:lvlJc w:val="left"/>
      <w:pPr>
        <w:ind w:left="5749" w:hanging="360"/>
      </w:pPr>
      <w:rPr>
        <w:rFonts w:ascii="Wingdings" w:hAnsi="Wingdings" w:hint="default"/>
      </w:rPr>
    </w:lvl>
    <w:lvl w:ilvl="6" w:tplc="04150001" w:tentative="1">
      <w:start w:val="1"/>
      <w:numFmt w:val="bullet"/>
      <w:lvlText w:val=""/>
      <w:lvlJc w:val="left"/>
      <w:pPr>
        <w:ind w:left="6469" w:hanging="360"/>
      </w:pPr>
      <w:rPr>
        <w:rFonts w:ascii="Symbol" w:hAnsi="Symbol" w:hint="default"/>
      </w:rPr>
    </w:lvl>
    <w:lvl w:ilvl="7" w:tplc="04150003" w:tentative="1">
      <w:start w:val="1"/>
      <w:numFmt w:val="bullet"/>
      <w:lvlText w:val="o"/>
      <w:lvlJc w:val="left"/>
      <w:pPr>
        <w:ind w:left="7189" w:hanging="360"/>
      </w:pPr>
      <w:rPr>
        <w:rFonts w:ascii="Courier New" w:hAnsi="Courier New" w:cs="Courier New" w:hint="default"/>
      </w:rPr>
    </w:lvl>
    <w:lvl w:ilvl="8" w:tplc="04150005" w:tentative="1">
      <w:start w:val="1"/>
      <w:numFmt w:val="bullet"/>
      <w:lvlText w:val=""/>
      <w:lvlJc w:val="left"/>
      <w:pPr>
        <w:ind w:left="7909" w:hanging="360"/>
      </w:pPr>
      <w:rPr>
        <w:rFonts w:ascii="Wingdings" w:hAnsi="Wingdings" w:hint="default"/>
      </w:rPr>
    </w:lvl>
  </w:abstractNum>
  <w:abstractNum w:abstractNumId="3">
    <w:nsid w:val="0F2B2522"/>
    <w:multiLevelType w:val="hybridMultilevel"/>
    <w:tmpl w:val="83AE2E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8744419"/>
    <w:multiLevelType w:val="hybridMultilevel"/>
    <w:tmpl w:val="86562D4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nsid w:val="18E00936"/>
    <w:multiLevelType w:val="hybridMultilevel"/>
    <w:tmpl w:val="000632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CDE2E3C"/>
    <w:multiLevelType w:val="hybridMultilevel"/>
    <w:tmpl w:val="DCD683D8"/>
    <w:lvl w:ilvl="0" w:tplc="4E929A38">
      <w:start w:val="1"/>
      <w:numFmt w:val="lowerRoman"/>
      <w:lvlText w:val="%1."/>
      <w:lvlJc w:val="right"/>
      <w:pPr>
        <w:ind w:left="2160" w:hanging="180"/>
      </w:pPr>
      <w:rPr>
        <w:b/>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4BD26B9"/>
    <w:multiLevelType w:val="hybridMultilevel"/>
    <w:tmpl w:val="68784FE0"/>
    <w:lvl w:ilvl="0" w:tplc="04150003">
      <w:start w:val="1"/>
      <w:numFmt w:val="bullet"/>
      <w:lvlText w:val="o"/>
      <w:lvlJc w:val="left"/>
      <w:pPr>
        <w:ind w:left="1429" w:hanging="360"/>
      </w:pPr>
      <w:rPr>
        <w:rFonts w:ascii="Courier New" w:hAnsi="Courier New" w:cs="Courier New"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nsid w:val="2C823F7F"/>
    <w:multiLevelType w:val="singleLevel"/>
    <w:tmpl w:val="04150003"/>
    <w:lvl w:ilvl="0">
      <w:start w:val="1"/>
      <w:numFmt w:val="bullet"/>
      <w:lvlText w:val=""/>
      <w:lvlJc w:val="left"/>
      <w:pPr>
        <w:tabs>
          <w:tab w:val="num" w:pos="360"/>
        </w:tabs>
        <w:ind w:left="360" w:hanging="360"/>
      </w:pPr>
      <w:rPr>
        <w:rFonts w:ascii="Symbol" w:hAnsi="Symbol" w:hint="default"/>
      </w:rPr>
    </w:lvl>
  </w:abstractNum>
  <w:abstractNum w:abstractNumId="9">
    <w:nsid w:val="2D9C62EA"/>
    <w:multiLevelType w:val="singleLevel"/>
    <w:tmpl w:val="63B0D29C"/>
    <w:lvl w:ilvl="0">
      <w:start w:val="1"/>
      <w:numFmt w:val="decimal"/>
      <w:lvlText w:val="%1. "/>
      <w:legacy w:legacy="1" w:legacySpace="0" w:legacyIndent="283"/>
      <w:lvlJc w:val="left"/>
      <w:pPr>
        <w:ind w:left="963" w:hanging="283"/>
      </w:pPr>
      <w:rPr>
        <w:rFonts w:ascii="Arial" w:hAnsi="Arial" w:hint="default"/>
        <w:b w:val="0"/>
        <w:i w:val="0"/>
        <w:sz w:val="26"/>
      </w:rPr>
    </w:lvl>
  </w:abstractNum>
  <w:abstractNum w:abstractNumId="10">
    <w:nsid w:val="315723E5"/>
    <w:multiLevelType w:val="hybridMultilevel"/>
    <w:tmpl w:val="674C6C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35374FFA"/>
    <w:multiLevelType w:val="hybridMultilevel"/>
    <w:tmpl w:val="C52CCAE8"/>
    <w:lvl w:ilvl="0" w:tplc="DE36802A">
      <w:start w:val="1"/>
      <w:numFmt w:val="decimal"/>
      <w:pStyle w:val="Nagwek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A587709"/>
    <w:multiLevelType w:val="hybridMultilevel"/>
    <w:tmpl w:val="EDCC721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3C856B8D"/>
    <w:multiLevelType w:val="hybridMultilevel"/>
    <w:tmpl w:val="C00C1712"/>
    <w:lvl w:ilvl="0" w:tplc="C65EBCA6">
      <w:start w:val="1"/>
      <w:numFmt w:val="decimal"/>
      <w:lvlText w:val="%1."/>
      <w:lvlJc w:val="left"/>
      <w:pPr>
        <w:ind w:left="720" w:hanging="360"/>
      </w:pPr>
      <w:rPr>
        <w:rFonts w:hint="default"/>
        <w:b w:val="0"/>
      </w:rPr>
    </w:lvl>
    <w:lvl w:ilvl="1" w:tplc="F468DFDA">
      <w:start w:val="1"/>
      <w:numFmt w:val="lowerLetter"/>
      <w:lvlText w:val="%2."/>
      <w:lvlJc w:val="left"/>
      <w:pPr>
        <w:ind w:left="1440" w:hanging="360"/>
      </w:pPr>
      <w:rPr>
        <w:b/>
      </w:rPr>
    </w:lvl>
    <w:lvl w:ilvl="2" w:tplc="4E929A38">
      <w:start w:val="1"/>
      <w:numFmt w:val="lowerRoman"/>
      <w:lvlText w:val="%3."/>
      <w:lvlJc w:val="right"/>
      <w:pPr>
        <w:ind w:left="2160" w:hanging="180"/>
      </w:pPr>
      <w:rPr>
        <w:b/>
        <w:color w:val="auto"/>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D1764B4"/>
    <w:multiLevelType w:val="singleLevel"/>
    <w:tmpl w:val="04150003"/>
    <w:lvl w:ilvl="0">
      <w:start w:val="1"/>
      <w:numFmt w:val="bullet"/>
      <w:lvlText w:val=""/>
      <w:lvlJc w:val="left"/>
      <w:pPr>
        <w:tabs>
          <w:tab w:val="num" w:pos="360"/>
        </w:tabs>
        <w:ind w:left="360" w:hanging="360"/>
      </w:pPr>
      <w:rPr>
        <w:rFonts w:ascii="Symbol" w:hAnsi="Symbol" w:hint="default"/>
      </w:rPr>
    </w:lvl>
  </w:abstractNum>
  <w:abstractNum w:abstractNumId="15">
    <w:nsid w:val="3D425C2E"/>
    <w:multiLevelType w:val="hybridMultilevel"/>
    <w:tmpl w:val="49A8075A"/>
    <w:lvl w:ilvl="0" w:tplc="3CF4B648">
      <w:start w:val="1"/>
      <w:numFmt w:val="lowerRoman"/>
      <w:pStyle w:val="Nagwek4"/>
      <w:lvlText w:val="%1."/>
      <w:lvlJc w:val="righ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6">
    <w:nsid w:val="401E03F1"/>
    <w:multiLevelType w:val="hybridMultilevel"/>
    <w:tmpl w:val="D2361596"/>
    <w:lvl w:ilvl="0" w:tplc="4E929A38">
      <w:start w:val="1"/>
      <w:numFmt w:val="lowerRoman"/>
      <w:lvlText w:val="%1."/>
      <w:lvlJc w:val="right"/>
      <w:pPr>
        <w:ind w:left="2869" w:hanging="180"/>
      </w:pPr>
      <w:rPr>
        <w:b/>
        <w:color w:val="auto"/>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7">
    <w:nsid w:val="43084E15"/>
    <w:multiLevelType w:val="hybridMultilevel"/>
    <w:tmpl w:val="778245C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34F5F47"/>
    <w:multiLevelType w:val="hybridMultilevel"/>
    <w:tmpl w:val="4DA049AE"/>
    <w:lvl w:ilvl="0" w:tplc="5A40D7F4">
      <w:start w:val="1"/>
      <w:numFmt w:val="upperLetter"/>
      <w:pStyle w:val="Nagwek2"/>
      <w:lvlText w:val="%1."/>
      <w:lvlJc w:val="left"/>
      <w:pPr>
        <w:ind w:left="717"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557B2637"/>
    <w:multiLevelType w:val="hybridMultilevel"/>
    <w:tmpl w:val="B9EC3ABA"/>
    <w:lvl w:ilvl="0" w:tplc="3E14CF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56717D62"/>
    <w:multiLevelType w:val="hybridMultilevel"/>
    <w:tmpl w:val="FE6872BE"/>
    <w:lvl w:ilvl="0" w:tplc="04150003">
      <w:start w:val="1"/>
      <w:numFmt w:val="bullet"/>
      <w:lvlText w:val="o"/>
      <w:lvlJc w:val="left"/>
      <w:pPr>
        <w:ind w:left="360" w:hanging="360"/>
      </w:pPr>
      <w:rPr>
        <w:rFonts w:ascii="Courier New" w:hAnsi="Courier New" w:cs="Courier New"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nsid w:val="5910159E"/>
    <w:multiLevelType w:val="hybridMultilevel"/>
    <w:tmpl w:val="A810E320"/>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2">
    <w:nsid w:val="594A373B"/>
    <w:multiLevelType w:val="hybridMultilevel"/>
    <w:tmpl w:val="2814041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3">
    <w:nsid w:val="627A352B"/>
    <w:multiLevelType w:val="hybridMultilevel"/>
    <w:tmpl w:val="0786ED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6D9D64C1"/>
    <w:multiLevelType w:val="hybridMultilevel"/>
    <w:tmpl w:val="165E716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5">
    <w:nsid w:val="7258680F"/>
    <w:multiLevelType w:val="hybridMultilevel"/>
    <w:tmpl w:val="BCE66EB8"/>
    <w:lvl w:ilvl="0" w:tplc="04150001">
      <w:start w:val="1"/>
      <w:numFmt w:val="bullet"/>
      <w:lvlText w:val=""/>
      <w:lvlJc w:val="left"/>
      <w:pPr>
        <w:ind w:left="1467" w:hanging="360"/>
      </w:pPr>
      <w:rPr>
        <w:rFonts w:ascii="Symbol" w:hAnsi="Symbol" w:hint="default"/>
      </w:rPr>
    </w:lvl>
    <w:lvl w:ilvl="1" w:tplc="04150003" w:tentative="1">
      <w:start w:val="1"/>
      <w:numFmt w:val="bullet"/>
      <w:lvlText w:val="o"/>
      <w:lvlJc w:val="left"/>
      <w:pPr>
        <w:ind w:left="2187" w:hanging="360"/>
      </w:pPr>
      <w:rPr>
        <w:rFonts w:ascii="Courier New" w:hAnsi="Courier New" w:cs="Courier New" w:hint="default"/>
      </w:rPr>
    </w:lvl>
    <w:lvl w:ilvl="2" w:tplc="04150005" w:tentative="1">
      <w:start w:val="1"/>
      <w:numFmt w:val="bullet"/>
      <w:lvlText w:val=""/>
      <w:lvlJc w:val="left"/>
      <w:pPr>
        <w:ind w:left="2907" w:hanging="360"/>
      </w:pPr>
      <w:rPr>
        <w:rFonts w:ascii="Wingdings" w:hAnsi="Wingdings" w:hint="default"/>
      </w:rPr>
    </w:lvl>
    <w:lvl w:ilvl="3" w:tplc="04150001" w:tentative="1">
      <w:start w:val="1"/>
      <w:numFmt w:val="bullet"/>
      <w:lvlText w:val=""/>
      <w:lvlJc w:val="left"/>
      <w:pPr>
        <w:ind w:left="3627" w:hanging="360"/>
      </w:pPr>
      <w:rPr>
        <w:rFonts w:ascii="Symbol" w:hAnsi="Symbol" w:hint="default"/>
      </w:rPr>
    </w:lvl>
    <w:lvl w:ilvl="4" w:tplc="04150003" w:tentative="1">
      <w:start w:val="1"/>
      <w:numFmt w:val="bullet"/>
      <w:lvlText w:val="o"/>
      <w:lvlJc w:val="left"/>
      <w:pPr>
        <w:ind w:left="4347" w:hanging="360"/>
      </w:pPr>
      <w:rPr>
        <w:rFonts w:ascii="Courier New" w:hAnsi="Courier New" w:cs="Courier New" w:hint="default"/>
      </w:rPr>
    </w:lvl>
    <w:lvl w:ilvl="5" w:tplc="04150005" w:tentative="1">
      <w:start w:val="1"/>
      <w:numFmt w:val="bullet"/>
      <w:lvlText w:val=""/>
      <w:lvlJc w:val="left"/>
      <w:pPr>
        <w:ind w:left="5067" w:hanging="360"/>
      </w:pPr>
      <w:rPr>
        <w:rFonts w:ascii="Wingdings" w:hAnsi="Wingdings" w:hint="default"/>
      </w:rPr>
    </w:lvl>
    <w:lvl w:ilvl="6" w:tplc="04150001" w:tentative="1">
      <w:start w:val="1"/>
      <w:numFmt w:val="bullet"/>
      <w:lvlText w:val=""/>
      <w:lvlJc w:val="left"/>
      <w:pPr>
        <w:ind w:left="5787" w:hanging="360"/>
      </w:pPr>
      <w:rPr>
        <w:rFonts w:ascii="Symbol" w:hAnsi="Symbol" w:hint="default"/>
      </w:rPr>
    </w:lvl>
    <w:lvl w:ilvl="7" w:tplc="04150003" w:tentative="1">
      <w:start w:val="1"/>
      <w:numFmt w:val="bullet"/>
      <w:lvlText w:val="o"/>
      <w:lvlJc w:val="left"/>
      <w:pPr>
        <w:ind w:left="6507" w:hanging="360"/>
      </w:pPr>
      <w:rPr>
        <w:rFonts w:ascii="Courier New" w:hAnsi="Courier New" w:cs="Courier New" w:hint="default"/>
      </w:rPr>
    </w:lvl>
    <w:lvl w:ilvl="8" w:tplc="04150005" w:tentative="1">
      <w:start w:val="1"/>
      <w:numFmt w:val="bullet"/>
      <w:lvlText w:val=""/>
      <w:lvlJc w:val="left"/>
      <w:pPr>
        <w:ind w:left="7227" w:hanging="360"/>
      </w:pPr>
      <w:rPr>
        <w:rFonts w:ascii="Wingdings" w:hAnsi="Wingdings" w:hint="default"/>
      </w:rPr>
    </w:lvl>
  </w:abstractNum>
  <w:abstractNum w:abstractNumId="26">
    <w:nsid w:val="76E466CC"/>
    <w:multiLevelType w:val="hybridMultilevel"/>
    <w:tmpl w:val="FFE229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78B744EF"/>
    <w:multiLevelType w:val="hybridMultilevel"/>
    <w:tmpl w:val="40CC4A86"/>
    <w:lvl w:ilvl="0" w:tplc="76622A08">
      <w:start w:val="1"/>
      <w:numFmt w:val="lowerLetter"/>
      <w:pStyle w:val="Nagwek3"/>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27"/>
  </w:num>
  <w:num w:numId="3">
    <w:abstractNumId w:val="11"/>
  </w:num>
  <w:num w:numId="4">
    <w:abstractNumId w:val="18"/>
  </w:num>
  <w:num w:numId="5">
    <w:abstractNumId w:val="13"/>
  </w:num>
  <w:num w:numId="6">
    <w:abstractNumId w:val="6"/>
  </w:num>
  <w:num w:numId="7">
    <w:abstractNumId w:val="15"/>
  </w:num>
  <w:num w:numId="8">
    <w:abstractNumId w:val="16"/>
  </w:num>
  <w:num w:numId="9">
    <w:abstractNumId w:val="27"/>
    <w:lvlOverride w:ilvl="0">
      <w:startOverride w:val="1"/>
    </w:lvlOverride>
  </w:num>
  <w:num w:numId="10">
    <w:abstractNumId w:val="27"/>
    <w:lvlOverride w:ilvl="0">
      <w:startOverride w:val="1"/>
    </w:lvlOverride>
  </w:num>
  <w:num w:numId="11">
    <w:abstractNumId w:val="27"/>
    <w:lvlOverride w:ilvl="0">
      <w:startOverride w:val="1"/>
    </w:lvlOverride>
  </w:num>
  <w:num w:numId="12">
    <w:abstractNumId w:val="15"/>
    <w:lvlOverride w:ilvl="0">
      <w:startOverride w:val="1"/>
    </w:lvlOverride>
  </w:num>
  <w:num w:numId="13">
    <w:abstractNumId w:val="15"/>
    <w:lvlOverride w:ilvl="0">
      <w:startOverride w:val="1"/>
    </w:lvlOverride>
  </w:num>
  <w:num w:numId="14">
    <w:abstractNumId w:val="27"/>
    <w:lvlOverride w:ilvl="0">
      <w:startOverride w:val="1"/>
    </w:lvlOverride>
  </w:num>
  <w:num w:numId="15">
    <w:abstractNumId w:val="27"/>
    <w:lvlOverride w:ilvl="0">
      <w:startOverride w:val="1"/>
    </w:lvlOverride>
  </w:num>
  <w:num w:numId="16">
    <w:abstractNumId w:val="9"/>
  </w:num>
  <w:num w:numId="17">
    <w:abstractNumId w:val="0"/>
    <w:lvlOverride w:ilvl="0">
      <w:lvl w:ilvl="0">
        <w:start w:val="1"/>
        <w:numFmt w:val="bullet"/>
        <w:lvlText w:val=""/>
        <w:legacy w:legacy="1" w:legacySpace="0" w:legacyIndent="283"/>
        <w:lvlJc w:val="left"/>
        <w:pPr>
          <w:ind w:left="283" w:hanging="283"/>
        </w:pPr>
        <w:rPr>
          <w:rFonts w:ascii="Wingdings" w:hAnsi="Wingdings" w:hint="default"/>
          <w:b w:val="0"/>
          <w:i w:val="0"/>
          <w:sz w:val="20"/>
        </w:rPr>
      </w:lvl>
    </w:lvlOverride>
  </w:num>
  <w:num w:numId="18">
    <w:abstractNumId w:val="0"/>
    <w:lvlOverride w:ilvl="0">
      <w:lvl w:ilvl="0">
        <w:start w:val="1"/>
        <w:numFmt w:val="bullet"/>
        <w:lvlText w:val=""/>
        <w:legacy w:legacy="1" w:legacySpace="0" w:legacyIndent="283"/>
        <w:lvlJc w:val="left"/>
        <w:pPr>
          <w:ind w:left="283" w:hanging="283"/>
        </w:pPr>
        <w:rPr>
          <w:rFonts w:ascii="Wingdings" w:hAnsi="Wingdings" w:hint="default"/>
          <w:b w:val="0"/>
          <w:i w:val="0"/>
          <w:sz w:val="24"/>
        </w:rPr>
      </w:lvl>
    </w:lvlOverride>
  </w:num>
  <w:num w:numId="19">
    <w:abstractNumId w:val="14"/>
  </w:num>
  <w:num w:numId="20">
    <w:abstractNumId w:val="8"/>
  </w:num>
  <w:num w:numId="21">
    <w:abstractNumId w:val="4"/>
  </w:num>
  <w:num w:numId="22">
    <w:abstractNumId w:val="1"/>
  </w:num>
  <w:num w:numId="23">
    <w:abstractNumId w:val="24"/>
  </w:num>
  <w:num w:numId="24">
    <w:abstractNumId w:val="21"/>
  </w:num>
  <w:num w:numId="25">
    <w:abstractNumId w:val="20"/>
  </w:num>
  <w:num w:numId="26">
    <w:abstractNumId w:val="2"/>
  </w:num>
  <w:num w:numId="27">
    <w:abstractNumId w:val="7"/>
  </w:num>
  <w:num w:numId="28">
    <w:abstractNumId w:val="17"/>
  </w:num>
  <w:num w:numId="29">
    <w:abstractNumId w:val="5"/>
  </w:num>
  <w:num w:numId="30">
    <w:abstractNumId w:val="19"/>
  </w:num>
  <w:num w:numId="31">
    <w:abstractNumId w:val="26"/>
  </w:num>
  <w:num w:numId="32">
    <w:abstractNumId w:val="10"/>
  </w:num>
  <w:num w:numId="33">
    <w:abstractNumId w:val="12"/>
  </w:num>
  <w:num w:numId="34">
    <w:abstractNumId w:val="15"/>
    <w:lvlOverride w:ilvl="0">
      <w:startOverride w:val="1"/>
    </w:lvlOverride>
  </w:num>
  <w:num w:numId="35">
    <w:abstractNumId w:val="15"/>
    <w:lvlOverride w:ilvl="0">
      <w:startOverride w:val="1"/>
    </w:lvlOverride>
  </w:num>
  <w:num w:numId="36">
    <w:abstractNumId w:val="23"/>
  </w:num>
  <w:num w:numId="37">
    <w:abstractNumId w:val="27"/>
    <w:lvlOverride w:ilvl="0">
      <w:startOverride w:val="1"/>
    </w:lvlOverride>
  </w:num>
  <w:num w:numId="38">
    <w:abstractNumId w:val="22"/>
  </w:num>
  <w:num w:numId="39">
    <w:abstractNumId w:val="15"/>
    <w:lvlOverride w:ilvl="0">
      <w:startOverride w:val="1"/>
    </w:lvlOverride>
  </w:num>
  <w:num w:numId="40">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340"/>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DF3CAC"/>
    <w:rsid w:val="000045A8"/>
    <w:rsid w:val="00013B2A"/>
    <w:rsid w:val="00020EFE"/>
    <w:rsid w:val="00020F08"/>
    <w:rsid w:val="00022DB2"/>
    <w:rsid w:val="00030B3F"/>
    <w:rsid w:val="00072F3F"/>
    <w:rsid w:val="0007415A"/>
    <w:rsid w:val="00087AAF"/>
    <w:rsid w:val="00092AFA"/>
    <w:rsid w:val="000954A1"/>
    <w:rsid w:val="00096BC7"/>
    <w:rsid w:val="000A4C18"/>
    <w:rsid w:val="000A51E0"/>
    <w:rsid w:val="000A58DA"/>
    <w:rsid w:val="000B1452"/>
    <w:rsid w:val="000C7837"/>
    <w:rsid w:val="000E4EED"/>
    <w:rsid w:val="000F37D0"/>
    <w:rsid w:val="00107097"/>
    <w:rsid w:val="00114600"/>
    <w:rsid w:val="00123CC3"/>
    <w:rsid w:val="001447BF"/>
    <w:rsid w:val="00162965"/>
    <w:rsid w:val="001672DD"/>
    <w:rsid w:val="001724A1"/>
    <w:rsid w:val="00181F13"/>
    <w:rsid w:val="00182F83"/>
    <w:rsid w:val="00183832"/>
    <w:rsid w:val="0018584D"/>
    <w:rsid w:val="00185F3D"/>
    <w:rsid w:val="001A1393"/>
    <w:rsid w:val="001A24A8"/>
    <w:rsid w:val="001A2E74"/>
    <w:rsid w:val="001B7D2B"/>
    <w:rsid w:val="001D5438"/>
    <w:rsid w:val="00202AB5"/>
    <w:rsid w:val="00232076"/>
    <w:rsid w:val="002431DE"/>
    <w:rsid w:val="0025516D"/>
    <w:rsid w:val="002570E4"/>
    <w:rsid w:val="0026244D"/>
    <w:rsid w:val="00264D96"/>
    <w:rsid w:val="00267178"/>
    <w:rsid w:val="00276167"/>
    <w:rsid w:val="00284844"/>
    <w:rsid w:val="00293937"/>
    <w:rsid w:val="002A048C"/>
    <w:rsid w:val="002B2E83"/>
    <w:rsid w:val="002B3236"/>
    <w:rsid w:val="002B7610"/>
    <w:rsid w:val="002D645B"/>
    <w:rsid w:val="002D6CD6"/>
    <w:rsid w:val="00313128"/>
    <w:rsid w:val="00323054"/>
    <w:rsid w:val="003336F6"/>
    <w:rsid w:val="00334D78"/>
    <w:rsid w:val="00343690"/>
    <w:rsid w:val="003677DF"/>
    <w:rsid w:val="00372337"/>
    <w:rsid w:val="00387911"/>
    <w:rsid w:val="003A5ABC"/>
    <w:rsid w:val="003A6DE7"/>
    <w:rsid w:val="003B33F4"/>
    <w:rsid w:val="003B3C87"/>
    <w:rsid w:val="003B641A"/>
    <w:rsid w:val="003F5F8C"/>
    <w:rsid w:val="00420509"/>
    <w:rsid w:val="00421508"/>
    <w:rsid w:val="004460BF"/>
    <w:rsid w:val="00446BC5"/>
    <w:rsid w:val="004537B9"/>
    <w:rsid w:val="004559C6"/>
    <w:rsid w:val="00456D02"/>
    <w:rsid w:val="00474C0D"/>
    <w:rsid w:val="004772D9"/>
    <w:rsid w:val="00482F0E"/>
    <w:rsid w:val="004917B5"/>
    <w:rsid w:val="004C10DA"/>
    <w:rsid w:val="004C41D3"/>
    <w:rsid w:val="004D316D"/>
    <w:rsid w:val="004D73DB"/>
    <w:rsid w:val="004E632F"/>
    <w:rsid w:val="004F0C37"/>
    <w:rsid w:val="004F0FF0"/>
    <w:rsid w:val="00506324"/>
    <w:rsid w:val="005117FD"/>
    <w:rsid w:val="00512F4A"/>
    <w:rsid w:val="005165AE"/>
    <w:rsid w:val="005256D6"/>
    <w:rsid w:val="005256E5"/>
    <w:rsid w:val="00527E8D"/>
    <w:rsid w:val="005367DC"/>
    <w:rsid w:val="005428B5"/>
    <w:rsid w:val="0056206B"/>
    <w:rsid w:val="00565B3F"/>
    <w:rsid w:val="00567629"/>
    <w:rsid w:val="005716C7"/>
    <w:rsid w:val="005924BD"/>
    <w:rsid w:val="005A0BDA"/>
    <w:rsid w:val="005A1E3B"/>
    <w:rsid w:val="005B2378"/>
    <w:rsid w:val="005D1DB6"/>
    <w:rsid w:val="005F6B18"/>
    <w:rsid w:val="00603388"/>
    <w:rsid w:val="00610A88"/>
    <w:rsid w:val="00616038"/>
    <w:rsid w:val="006239ED"/>
    <w:rsid w:val="00625DC5"/>
    <w:rsid w:val="0063254C"/>
    <w:rsid w:val="00633D35"/>
    <w:rsid w:val="00640D5B"/>
    <w:rsid w:val="006712A9"/>
    <w:rsid w:val="00672030"/>
    <w:rsid w:val="00673768"/>
    <w:rsid w:val="00673AD1"/>
    <w:rsid w:val="00675E72"/>
    <w:rsid w:val="00684021"/>
    <w:rsid w:val="006B0394"/>
    <w:rsid w:val="006B7562"/>
    <w:rsid w:val="006C1225"/>
    <w:rsid w:val="006C19E7"/>
    <w:rsid w:val="006D0C50"/>
    <w:rsid w:val="006D6731"/>
    <w:rsid w:val="006D79D9"/>
    <w:rsid w:val="006E2509"/>
    <w:rsid w:val="006F38B2"/>
    <w:rsid w:val="006F42A6"/>
    <w:rsid w:val="006F6274"/>
    <w:rsid w:val="006F7A01"/>
    <w:rsid w:val="00714F09"/>
    <w:rsid w:val="007331B4"/>
    <w:rsid w:val="00737B7E"/>
    <w:rsid w:val="00745A60"/>
    <w:rsid w:val="00754194"/>
    <w:rsid w:val="007552EA"/>
    <w:rsid w:val="00756EC5"/>
    <w:rsid w:val="00780038"/>
    <w:rsid w:val="00782300"/>
    <w:rsid w:val="007A4992"/>
    <w:rsid w:val="007A4DA6"/>
    <w:rsid w:val="007B381A"/>
    <w:rsid w:val="007B51B9"/>
    <w:rsid w:val="007C12B6"/>
    <w:rsid w:val="007D1776"/>
    <w:rsid w:val="007E03D8"/>
    <w:rsid w:val="007E6DD8"/>
    <w:rsid w:val="007F284A"/>
    <w:rsid w:val="008151D3"/>
    <w:rsid w:val="008228C8"/>
    <w:rsid w:val="00823FB6"/>
    <w:rsid w:val="00836D01"/>
    <w:rsid w:val="00856792"/>
    <w:rsid w:val="0087086D"/>
    <w:rsid w:val="008708A2"/>
    <w:rsid w:val="0087468D"/>
    <w:rsid w:val="00882078"/>
    <w:rsid w:val="00884BF3"/>
    <w:rsid w:val="0088599E"/>
    <w:rsid w:val="008949F6"/>
    <w:rsid w:val="00895B09"/>
    <w:rsid w:val="00897BED"/>
    <w:rsid w:val="008A131F"/>
    <w:rsid w:val="008C1110"/>
    <w:rsid w:val="008C1987"/>
    <w:rsid w:val="008C4DDE"/>
    <w:rsid w:val="008C6803"/>
    <w:rsid w:val="008C692F"/>
    <w:rsid w:val="008D2F00"/>
    <w:rsid w:val="008D49B7"/>
    <w:rsid w:val="008E0993"/>
    <w:rsid w:val="008F60ED"/>
    <w:rsid w:val="008F7B7E"/>
    <w:rsid w:val="0092468A"/>
    <w:rsid w:val="0094726A"/>
    <w:rsid w:val="00947F04"/>
    <w:rsid w:val="00951E63"/>
    <w:rsid w:val="00952C6E"/>
    <w:rsid w:val="00954940"/>
    <w:rsid w:val="00971D9A"/>
    <w:rsid w:val="0097228F"/>
    <w:rsid w:val="00974C45"/>
    <w:rsid w:val="00977474"/>
    <w:rsid w:val="0098072D"/>
    <w:rsid w:val="009900E8"/>
    <w:rsid w:val="00991FA5"/>
    <w:rsid w:val="00993B26"/>
    <w:rsid w:val="00997784"/>
    <w:rsid w:val="009A2EB9"/>
    <w:rsid w:val="009A645A"/>
    <w:rsid w:val="009A6A31"/>
    <w:rsid w:val="009A6E7D"/>
    <w:rsid w:val="009B5C74"/>
    <w:rsid w:val="009F1A9B"/>
    <w:rsid w:val="009F6A2D"/>
    <w:rsid w:val="00A11932"/>
    <w:rsid w:val="00A171D5"/>
    <w:rsid w:val="00A25CF2"/>
    <w:rsid w:val="00A25F3B"/>
    <w:rsid w:val="00A32C69"/>
    <w:rsid w:val="00A35506"/>
    <w:rsid w:val="00A93018"/>
    <w:rsid w:val="00A952A0"/>
    <w:rsid w:val="00AA26C1"/>
    <w:rsid w:val="00AB004F"/>
    <w:rsid w:val="00AC270E"/>
    <w:rsid w:val="00AC78A0"/>
    <w:rsid w:val="00AD38F3"/>
    <w:rsid w:val="00AD46E6"/>
    <w:rsid w:val="00AE2E7B"/>
    <w:rsid w:val="00AE34E2"/>
    <w:rsid w:val="00AE6295"/>
    <w:rsid w:val="00B16AEB"/>
    <w:rsid w:val="00B3645C"/>
    <w:rsid w:val="00B42BE6"/>
    <w:rsid w:val="00B51503"/>
    <w:rsid w:val="00B51EB5"/>
    <w:rsid w:val="00B557ED"/>
    <w:rsid w:val="00B615B1"/>
    <w:rsid w:val="00B61672"/>
    <w:rsid w:val="00B763F9"/>
    <w:rsid w:val="00B82667"/>
    <w:rsid w:val="00B9182C"/>
    <w:rsid w:val="00B92438"/>
    <w:rsid w:val="00BA3C99"/>
    <w:rsid w:val="00BA467A"/>
    <w:rsid w:val="00BB2E40"/>
    <w:rsid w:val="00BC5486"/>
    <w:rsid w:val="00BD1432"/>
    <w:rsid w:val="00BD1BE6"/>
    <w:rsid w:val="00BE716D"/>
    <w:rsid w:val="00BE7917"/>
    <w:rsid w:val="00C04371"/>
    <w:rsid w:val="00C10AD6"/>
    <w:rsid w:val="00C10BC8"/>
    <w:rsid w:val="00C14801"/>
    <w:rsid w:val="00C14E17"/>
    <w:rsid w:val="00C262A5"/>
    <w:rsid w:val="00C35303"/>
    <w:rsid w:val="00C6366E"/>
    <w:rsid w:val="00C83B5E"/>
    <w:rsid w:val="00C86675"/>
    <w:rsid w:val="00C86FD1"/>
    <w:rsid w:val="00C94A1A"/>
    <w:rsid w:val="00CA16DA"/>
    <w:rsid w:val="00CA44E7"/>
    <w:rsid w:val="00CC2836"/>
    <w:rsid w:val="00CC5CEB"/>
    <w:rsid w:val="00CD127B"/>
    <w:rsid w:val="00CD1C8C"/>
    <w:rsid w:val="00CD76DB"/>
    <w:rsid w:val="00CE1B12"/>
    <w:rsid w:val="00CE21C5"/>
    <w:rsid w:val="00CE2B2A"/>
    <w:rsid w:val="00CE4842"/>
    <w:rsid w:val="00CE6928"/>
    <w:rsid w:val="00CF481B"/>
    <w:rsid w:val="00D05438"/>
    <w:rsid w:val="00D06EE4"/>
    <w:rsid w:val="00D57A6A"/>
    <w:rsid w:val="00D667F6"/>
    <w:rsid w:val="00D731D9"/>
    <w:rsid w:val="00D73D99"/>
    <w:rsid w:val="00D973D2"/>
    <w:rsid w:val="00DA028C"/>
    <w:rsid w:val="00DA050B"/>
    <w:rsid w:val="00DA3D8C"/>
    <w:rsid w:val="00DA3F12"/>
    <w:rsid w:val="00DA666F"/>
    <w:rsid w:val="00DC0F90"/>
    <w:rsid w:val="00DE0ED3"/>
    <w:rsid w:val="00DE48DD"/>
    <w:rsid w:val="00DF3CAC"/>
    <w:rsid w:val="00E04FC7"/>
    <w:rsid w:val="00E076A3"/>
    <w:rsid w:val="00E10A5D"/>
    <w:rsid w:val="00E17220"/>
    <w:rsid w:val="00E211F4"/>
    <w:rsid w:val="00E36CD4"/>
    <w:rsid w:val="00E4001A"/>
    <w:rsid w:val="00E40131"/>
    <w:rsid w:val="00E414A4"/>
    <w:rsid w:val="00E662B0"/>
    <w:rsid w:val="00E75B63"/>
    <w:rsid w:val="00E821FC"/>
    <w:rsid w:val="00E84A74"/>
    <w:rsid w:val="00E84C03"/>
    <w:rsid w:val="00E86610"/>
    <w:rsid w:val="00E94E46"/>
    <w:rsid w:val="00EA54EB"/>
    <w:rsid w:val="00EB36A9"/>
    <w:rsid w:val="00EC43BE"/>
    <w:rsid w:val="00ED0D8C"/>
    <w:rsid w:val="00ED5316"/>
    <w:rsid w:val="00EE556A"/>
    <w:rsid w:val="00F05EB2"/>
    <w:rsid w:val="00F07C4C"/>
    <w:rsid w:val="00F120A7"/>
    <w:rsid w:val="00F2026B"/>
    <w:rsid w:val="00F331E7"/>
    <w:rsid w:val="00F40D70"/>
    <w:rsid w:val="00F66CCE"/>
    <w:rsid w:val="00F911B9"/>
    <w:rsid w:val="00F934FF"/>
    <w:rsid w:val="00FA0212"/>
    <w:rsid w:val="00FA43CE"/>
    <w:rsid w:val="00FC1E36"/>
    <w:rsid w:val="00FD78B4"/>
    <w:rsid w:val="00FE168F"/>
    <w:rsid w:val="00FE265E"/>
    <w:rsid w:val="00FE63A4"/>
    <w:rsid w:val="00FE75E6"/>
    <w:rsid w:val="00FF4C1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04371"/>
    <w:pPr>
      <w:spacing w:after="0" w:line="240" w:lineRule="auto"/>
      <w:ind w:firstLine="709"/>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C04371"/>
    <w:pPr>
      <w:keepNext/>
      <w:keepLines/>
      <w:numPr>
        <w:numId w:val="3"/>
      </w:numPr>
      <w:spacing w:before="480" w:after="480"/>
      <w:ind w:left="714" w:hanging="357"/>
      <w:outlineLvl w:val="0"/>
    </w:pPr>
    <w:rPr>
      <w:rFonts w:asciiTheme="majorHAnsi" w:eastAsiaTheme="majorEastAsia" w:hAnsiTheme="majorHAnsi" w:cstheme="majorBidi"/>
      <w:b/>
      <w:bCs/>
      <w:color w:val="B35E06" w:themeColor="accent1" w:themeShade="BF"/>
      <w:sz w:val="28"/>
      <w:szCs w:val="28"/>
    </w:rPr>
  </w:style>
  <w:style w:type="paragraph" w:styleId="Nagwek2">
    <w:name w:val="heading 2"/>
    <w:basedOn w:val="Normalny"/>
    <w:next w:val="Normalny"/>
    <w:link w:val="Nagwek2Znak"/>
    <w:uiPriority w:val="9"/>
    <w:unhideWhenUsed/>
    <w:qFormat/>
    <w:rsid w:val="004917B5"/>
    <w:pPr>
      <w:keepNext/>
      <w:keepLines/>
      <w:numPr>
        <w:numId w:val="4"/>
      </w:numPr>
      <w:spacing w:before="200" w:after="260"/>
      <w:outlineLvl w:val="1"/>
    </w:pPr>
    <w:rPr>
      <w:rFonts w:asciiTheme="majorHAnsi" w:eastAsiaTheme="majorEastAsia" w:hAnsiTheme="majorHAnsi" w:cstheme="majorBidi"/>
      <w:b/>
      <w:bCs/>
      <w:color w:val="9F2936" w:themeColor="accent2"/>
      <w:sz w:val="26"/>
      <w:szCs w:val="26"/>
    </w:rPr>
  </w:style>
  <w:style w:type="paragraph" w:styleId="Nagwek3">
    <w:name w:val="heading 3"/>
    <w:basedOn w:val="Normalny"/>
    <w:next w:val="Normalny"/>
    <w:link w:val="Nagwek3Znak"/>
    <w:uiPriority w:val="9"/>
    <w:unhideWhenUsed/>
    <w:qFormat/>
    <w:rsid w:val="004917B5"/>
    <w:pPr>
      <w:keepNext/>
      <w:keepLines/>
      <w:numPr>
        <w:numId w:val="2"/>
      </w:numPr>
      <w:spacing w:before="200" w:after="200"/>
      <w:ind w:left="941" w:hanging="357"/>
      <w:outlineLvl w:val="2"/>
    </w:pPr>
    <w:rPr>
      <w:rFonts w:asciiTheme="majorHAnsi" w:eastAsiaTheme="majorEastAsia" w:hAnsiTheme="majorHAnsi" w:cstheme="majorBidi"/>
      <w:b/>
      <w:bCs/>
      <w:color w:val="4F141B" w:themeColor="accent2" w:themeShade="80"/>
    </w:rPr>
  </w:style>
  <w:style w:type="paragraph" w:styleId="Nagwek4">
    <w:name w:val="heading 4"/>
    <w:basedOn w:val="Normalny"/>
    <w:next w:val="Normalny"/>
    <w:link w:val="Nagwek4Znak"/>
    <w:uiPriority w:val="9"/>
    <w:unhideWhenUsed/>
    <w:qFormat/>
    <w:rsid w:val="004917B5"/>
    <w:pPr>
      <w:keepNext/>
      <w:keepLines/>
      <w:numPr>
        <w:numId w:val="7"/>
      </w:numPr>
      <w:spacing w:before="200"/>
      <w:ind w:left="1485" w:hanging="357"/>
      <w:outlineLvl w:val="3"/>
    </w:pPr>
    <w:rPr>
      <w:rFonts w:asciiTheme="majorHAnsi" w:eastAsiaTheme="majorEastAsia" w:hAnsiTheme="majorHAnsi" w:cstheme="majorBidi"/>
      <w:b/>
      <w:bCs/>
      <w:i/>
      <w:iCs/>
      <w:color w:val="23055F"/>
    </w:rPr>
  </w:style>
  <w:style w:type="paragraph" w:styleId="Nagwek6">
    <w:name w:val="heading 6"/>
    <w:basedOn w:val="Normalny"/>
    <w:next w:val="Normalny"/>
    <w:link w:val="Nagwek6Znak"/>
    <w:uiPriority w:val="9"/>
    <w:unhideWhenUsed/>
    <w:qFormat/>
    <w:rsid w:val="00BA3C99"/>
    <w:pPr>
      <w:keepNext/>
      <w:keepLines/>
      <w:spacing w:before="200"/>
      <w:outlineLvl w:val="5"/>
    </w:pPr>
    <w:rPr>
      <w:rFonts w:asciiTheme="majorHAnsi" w:eastAsiaTheme="majorEastAsia" w:hAnsiTheme="majorHAnsi" w:cstheme="majorBidi"/>
      <w:i/>
      <w:iCs/>
      <w:color w:val="773F04"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BA3C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ytuksiki">
    <w:name w:val="Book Title"/>
    <w:basedOn w:val="Domylnaczcionkaakapitu"/>
    <w:uiPriority w:val="33"/>
    <w:qFormat/>
    <w:rsid w:val="00BA3C99"/>
    <w:rPr>
      <w:b/>
      <w:bCs/>
      <w:smallCaps/>
      <w:spacing w:val="5"/>
    </w:rPr>
  </w:style>
  <w:style w:type="character" w:customStyle="1" w:styleId="Nagwek1Znak">
    <w:name w:val="Nagłówek 1 Znak"/>
    <w:basedOn w:val="Domylnaczcionkaakapitu"/>
    <w:link w:val="Nagwek1"/>
    <w:uiPriority w:val="9"/>
    <w:rsid w:val="00C04371"/>
    <w:rPr>
      <w:rFonts w:asciiTheme="majorHAnsi" w:eastAsiaTheme="majorEastAsia" w:hAnsiTheme="majorHAnsi" w:cstheme="majorBidi"/>
      <w:b/>
      <w:bCs/>
      <w:color w:val="B35E06" w:themeColor="accent1" w:themeShade="BF"/>
      <w:sz w:val="28"/>
      <w:szCs w:val="28"/>
      <w:lang w:eastAsia="pl-PL"/>
    </w:rPr>
  </w:style>
  <w:style w:type="character" w:customStyle="1" w:styleId="Nagwek2Znak">
    <w:name w:val="Nagłówek 2 Znak"/>
    <w:basedOn w:val="Domylnaczcionkaakapitu"/>
    <w:link w:val="Nagwek2"/>
    <w:uiPriority w:val="9"/>
    <w:rsid w:val="004917B5"/>
    <w:rPr>
      <w:rFonts w:asciiTheme="majorHAnsi" w:eastAsiaTheme="majorEastAsia" w:hAnsiTheme="majorHAnsi" w:cstheme="majorBidi"/>
      <w:b/>
      <w:bCs/>
      <w:color w:val="9F2936" w:themeColor="accent2"/>
      <w:sz w:val="26"/>
      <w:szCs w:val="26"/>
      <w:lang w:eastAsia="pl-PL"/>
    </w:rPr>
  </w:style>
  <w:style w:type="character" w:customStyle="1" w:styleId="Nagwek6Znak">
    <w:name w:val="Nagłówek 6 Znak"/>
    <w:basedOn w:val="Domylnaczcionkaakapitu"/>
    <w:link w:val="Nagwek6"/>
    <w:uiPriority w:val="9"/>
    <w:rsid w:val="00BA3C99"/>
    <w:rPr>
      <w:rFonts w:asciiTheme="majorHAnsi" w:eastAsiaTheme="majorEastAsia" w:hAnsiTheme="majorHAnsi" w:cstheme="majorBidi"/>
      <w:i/>
      <w:iCs/>
      <w:color w:val="773F04" w:themeColor="accent1" w:themeShade="7F"/>
    </w:rPr>
  </w:style>
  <w:style w:type="paragraph" w:styleId="Bezodstpw">
    <w:name w:val="No Spacing"/>
    <w:link w:val="BezodstpwZnak"/>
    <w:uiPriority w:val="1"/>
    <w:qFormat/>
    <w:rsid w:val="00BA3C99"/>
    <w:pPr>
      <w:spacing w:after="0" w:line="240" w:lineRule="auto"/>
    </w:pPr>
  </w:style>
  <w:style w:type="paragraph" w:styleId="Akapitzlist">
    <w:name w:val="List Paragraph"/>
    <w:basedOn w:val="Normalny"/>
    <w:uiPriority w:val="34"/>
    <w:qFormat/>
    <w:rsid w:val="00BA3C99"/>
    <w:pPr>
      <w:ind w:left="720"/>
      <w:contextualSpacing/>
    </w:pPr>
  </w:style>
  <w:style w:type="character" w:styleId="Pogrubienie">
    <w:name w:val="Strong"/>
    <w:basedOn w:val="Domylnaczcionkaakapitu"/>
    <w:uiPriority w:val="22"/>
    <w:qFormat/>
    <w:rsid w:val="00BA3C99"/>
    <w:rPr>
      <w:b/>
      <w:bCs/>
    </w:rPr>
  </w:style>
  <w:style w:type="paragraph" w:styleId="Cytat">
    <w:name w:val="Quote"/>
    <w:basedOn w:val="Normalny"/>
    <w:next w:val="Normalny"/>
    <w:link w:val="CytatZnak"/>
    <w:uiPriority w:val="29"/>
    <w:qFormat/>
    <w:rsid w:val="00BA3C99"/>
    <w:rPr>
      <w:i/>
      <w:iCs/>
      <w:color w:val="000000" w:themeColor="text1"/>
    </w:rPr>
  </w:style>
  <w:style w:type="character" w:customStyle="1" w:styleId="CytatZnak">
    <w:name w:val="Cytat Znak"/>
    <w:basedOn w:val="Domylnaczcionkaakapitu"/>
    <w:link w:val="Cytat"/>
    <w:uiPriority w:val="29"/>
    <w:rsid w:val="00BA3C99"/>
    <w:rPr>
      <w:i/>
      <w:iCs/>
      <w:color w:val="000000" w:themeColor="text1"/>
    </w:rPr>
  </w:style>
  <w:style w:type="character" w:styleId="Uwydatnienie">
    <w:name w:val="Emphasis"/>
    <w:basedOn w:val="Domylnaczcionkaakapitu"/>
    <w:uiPriority w:val="20"/>
    <w:qFormat/>
    <w:rsid w:val="00BA3C99"/>
    <w:rPr>
      <w:i/>
      <w:iCs/>
    </w:rPr>
  </w:style>
  <w:style w:type="paragraph" w:styleId="Podtytu">
    <w:name w:val="Subtitle"/>
    <w:basedOn w:val="Normalny"/>
    <w:next w:val="Normalny"/>
    <w:link w:val="PodtytuZnak"/>
    <w:uiPriority w:val="11"/>
    <w:qFormat/>
    <w:rsid w:val="00BA3C99"/>
    <w:pPr>
      <w:numPr>
        <w:ilvl w:val="1"/>
      </w:numPr>
      <w:ind w:firstLine="709"/>
    </w:pPr>
    <w:rPr>
      <w:rFonts w:asciiTheme="majorHAnsi" w:eastAsiaTheme="majorEastAsia" w:hAnsiTheme="majorHAnsi" w:cstheme="majorBidi"/>
      <w:i/>
      <w:iCs/>
      <w:color w:val="F07F09" w:themeColor="accent1"/>
      <w:spacing w:val="15"/>
    </w:rPr>
  </w:style>
  <w:style w:type="character" w:customStyle="1" w:styleId="PodtytuZnak">
    <w:name w:val="Podtytuł Znak"/>
    <w:basedOn w:val="Domylnaczcionkaakapitu"/>
    <w:link w:val="Podtytu"/>
    <w:uiPriority w:val="11"/>
    <w:rsid w:val="00BA3C99"/>
    <w:rPr>
      <w:rFonts w:asciiTheme="majorHAnsi" w:eastAsiaTheme="majorEastAsia" w:hAnsiTheme="majorHAnsi" w:cstheme="majorBidi"/>
      <w:i/>
      <w:iCs/>
      <w:color w:val="F07F09" w:themeColor="accent1"/>
      <w:spacing w:val="15"/>
      <w:sz w:val="24"/>
      <w:szCs w:val="24"/>
    </w:rPr>
  </w:style>
  <w:style w:type="character" w:styleId="Wyrnieniedelikatne">
    <w:name w:val="Subtle Emphasis"/>
    <w:basedOn w:val="Domylnaczcionkaakapitu"/>
    <w:uiPriority w:val="19"/>
    <w:qFormat/>
    <w:rsid w:val="00BA3C99"/>
    <w:rPr>
      <w:i/>
      <w:iCs/>
      <w:color w:val="808080" w:themeColor="text1" w:themeTint="7F"/>
    </w:rPr>
  </w:style>
  <w:style w:type="character" w:customStyle="1" w:styleId="Nagwek3Znak">
    <w:name w:val="Nagłówek 3 Znak"/>
    <w:basedOn w:val="Domylnaczcionkaakapitu"/>
    <w:link w:val="Nagwek3"/>
    <w:uiPriority w:val="9"/>
    <w:rsid w:val="004917B5"/>
    <w:rPr>
      <w:rFonts w:asciiTheme="majorHAnsi" w:eastAsiaTheme="majorEastAsia" w:hAnsiTheme="majorHAnsi" w:cstheme="majorBidi"/>
      <w:b/>
      <w:bCs/>
      <w:color w:val="4F141B" w:themeColor="accent2" w:themeShade="80"/>
      <w:sz w:val="24"/>
      <w:szCs w:val="24"/>
      <w:lang w:eastAsia="pl-PL"/>
    </w:rPr>
  </w:style>
  <w:style w:type="paragraph" w:styleId="Spistreci1">
    <w:name w:val="toc 1"/>
    <w:basedOn w:val="Normalny"/>
    <w:next w:val="Normalny"/>
    <w:autoRedefine/>
    <w:uiPriority w:val="39"/>
    <w:unhideWhenUsed/>
    <w:rsid w:val="00183832"/>
    <w:pPr>
      <w:spacing w:after="100"/>
    </w:pPr>
  </w:style>
  <w:style w:type="paragraph" w:styleId="Spistreci2">
    <w:name w:val="toc 2"/>
    <w:basedOn w:val="Normalny"/>
    <w:next w:val="Normalny"/>
    <w:autoRedefine/>
    <w:uiPriority w:val="39"/>
    <w:unhideWhenUsed/>
    <w:rsid w:val="00183832"/>
    <w:pPr>
      <w:spacing w:after="100"/>
      <w:ind w:left="220"/>
    </w:pPr>
  </w:style>
  <w:style w:type="paragraph" w:styleId="Spistreci3">
    <w:name w:val="toc 3"/>
    <w:basedOn w:val="Normalny"/>
    <w:next w:val="Normalny"/>
    <w:autoRedefine/>
    <w:uiPriority w:val="39"/>
    <w:unhideWhenUsed/>
    <w:rsid w:val="00183832"/>
    <w:pPr>
      <w:spacing w:after="100"/>
      <w:ind w:left="440"/>
    </w:pPr>
  </w:style>
  <w:style w:type="character" w:styleId="Hipercze">
    <w:name w:val="Hyperlink"/>
    <w:basedOn w:val="Domylnaczcionkaakapitu"/>
    <w:uiPriority w:val="99"/>
    <w:unhideWhenUsed/>
    <w:rsid w:val="00183832"/>
    <w:rPr>
      <w:color w:val="6B9F25" w:themeColor="hyperlink"/>
      <w:u w:val="single"/>
    </w:rPr>
  </w:style>
  <w:style w:type="paragraph" w:styleId="Tekstdymka">
    <w:name w:val="Balloon Text"/>
    <w:basedOn w:val="Normalny"/>
    <w:link w:val="TekstdymkaZnak"/>
    <w:uiPriority w:val="99"/>
    <w:semiHidden/>
    <w:unhideWhenUsed/>
    <w:rsid w:val="00183832"/>
    <w:rPr>
      <w:rFonts w:ascii="Tahoma" w:hAnsi="Tahoma" w:cs="Tahoma"/>
      <w:sz w:val="16"/>
      <w:szCs w:val="16"/>
    </w:rPr>
  </w:style>
  <w:style w:type="character" w:customStyle="1" w:styleId="TekstdymkaZnak">
    <w:name w:val="Tekst dymka Znak"/>
    <w:basedOn w:val="Domylnaczcionkaakapitu"/>
    <w:link w:val="Tekstdymka"/>
    <w:uiPriority w:val="99"/>
    <w:semiHidden/>
    <w:rsid w:val="00183832"/>
    <w:rPr>
      <w:rFonts w:ascii="Tahoma" w:hAnsi="Tahoma" w:cs="Tahoma"/>
      <w:sz w:val="16"/>
      <w:szCs w:val="16"/>
    </w:rPr>
  </w:style>
  <w:style w:type="paragraph" w:styleId="Tekstprzypisudolnego">
    <w:name w:val="footnote text"/>
    <w:basedOn w:val="Normalny"/>
    <w:link w:val="TekstprzypisudolnegoZnak"/>
    <w:uiPriority w:val="99"/>
    <w:semiHidden/>
    <w:unhideWhenUsed/>
    <w:rsid w:val="00BB2E40"/>
    <w:rPr>
      <w:sz w:val="20"/>
      <w:szCs w:val="20"/>
    </w:rPr>
  </w:style>
  <w:style w:type="character" w:customStyle="1" w:styleId="TekstprzypisudolnegoZnak">
    <w:name w:val="Tekst przypisu dolnego Znak"/>
    <w:basedOn w:val="Domylnaczcionkaakapitu"/>
    <w:link w:val="Tekstprzypisudolnego"/>
    <w:uiPriority w:val="99"/>
    <w:semiHidden/>
    <w:rsid w:val="00BB2E40"/>
    <w:rPr>
      <w:sz w:val="20"/>
      <w:szCs w:val="20"/>
    </w:rPr>
  </w:style>
  <w:style w:type="character" w:styleId="Odwoanieprzypisudolnego">
    <w:name w:val="footnote reference"/>
    <w:basedOn w:val="Domylnaczcionkaakapitu"/>
    <w:uiPriority w:val="99"/>
    <w:semiHidden/>
    <w:unhideWhenUsed/>
    <w:rsid w:val="00BB2E40"/>
    <w:rPr>
      <w:vertAlign w:val="superscript"/>
    </w:rPr>
  </w:style>
  <w:style w:type="paragraph" w:styleId="Tekstprzypisukocowego">
    <w:name w:val="endnote text"/>
    <w:basedOn w:val="Normalny"/>
    <w:link w:val="TekstprzypisukocowegoZnak"/>
    <w:uiPriority w:val="99"/>
    <w:semiHidden/>
    <w:unhideWhenUsed/>
    <w:rsid w:val="00BB2E40"/>
    <w:rPr>
      <w:sz w:val="20"/>
      <w:szCs w:val="20"/>
    </w:rPr>
  </w:style>
  <w:style w:type="character" w:customStyle="1" w:styleId="TekstprzypisukocowegoZnak">
    <w:name w:val="Tekst przypisu końcowego Znak"/>
    <w:basedOn w:val="Domylnaczcionkaakapitu"/>
    <w:link w:val="Tekstprzypisukocowego"/>
    <w:uiPriority w:val="99"/>
    <w:semiHidden/>
    <w:rsid w:val="00BB2E40"/>
    <w:rPr>
      <w:sz w:val="20"/>
      <w:szCs w:val="20"/>
    </w:rPr>
  </w:style>
  <w:style w:type="character" w:styleId="Odwoanieprzypisukocowego">
    <w:name w:val="endnote reference"/>
    <w:basedOn w:val="Domylnaczcionkaakapitu"/>
    <w:uiPriority w:val="99"/>
    <w:semiHidden/>
    <w:unhideWhenUsed/>
    <w:rsid w:val="00BB2E40"/>
    <w:rPr>
      <w:vertAlign w:val="superscript"/>
    </w:rPr>
  </w:style>
  <w:style w:type="paragraph" w:styleId="Legenda">
    <w:name w:val="caption"/>
    <w:basedOn w:val="Normalny"/>
    <w:next w:val="Normalny"/>
    <w:uiPriority w:val="35"/>
    <w:unhideWhenUsed/>
    <w:qFormat/>
    <w:rsid w:val="00BB2E40"/>
    <w:rPr>
      <w:b/>
      <w:bCs/>
      <w:color w:val="F07F09" w:themeColor="accent1"/>
      <w:sz w:val="18"/>
      <w:szCs w:val="18"/>
    </w:rPr>
  </w:style>
  <w:style w:type="paragraph" w:styleId="Plandokumentu">
    <w:name w:val="Document Map"/>
    <w:basedOn w:val="Normalny"/>
    <w:link w:val="PlandokumentuZnak"/>
    <w:uiPriority w:val="99"/>
    <w:semiHidden/>
    <w:unhideWhenUsed/>
    <w:rsid w:val="00971D9A"/>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971D9A"/>
    <w:rPr>
      <w:rFonts w:ascii="Tahoma" w:hAnsi="Tahoma" w:cs="Tahoma"/>
      <w:sz w:val="16"/>
      <w:szCs w:val="16"/>
    </w:rPr>
  </w:style>
  <w:style w:type="paragraph" w:styleId="Spisilustracji">
    <w:name w:val="table of figures"/>
    <w:basedOn w:val="Normalny"/>
    <w:next w:val="Normalny"/>
    <w:uiPriority w:val="99"/>
    <w:unhideWhenUsed/>
    <w:rsid w:val="00756EC5"/>
  </w:style>
  <w:style w:type="paragraph" w:styleId="Tytu">
    <w:name w:val="Title"/>
    <w:basedOn w:val="Normalny"/>
    <w:link w:val="TytuZnak"/>
    <w:qFormat/>
    <w:rsid w:val="00C86675"/>
    <w:pPr>
      <w:jc w:val="center"/>
    </w:pPr>
    <w:rPr>
      <w:sz w:val="32"/>
    </w:rPr>
  </w:style>
  <w:style w:type="character" w:customStyle="1" w:styleId="TytuZnak">
    <w:name w:val="Tytuł Znak"/>
    <w:basedOn w:val="Domylnaczcionkaakapitu"/>
    <w:link w:val="Tytu"/>
    <w:rsid w:val="00C86675"/>
    <w:rPr>
      <w:rFonts w:ascii="Times New Roman" w:eastAsia="Times New Roman" w:hAnsi="Times New Roman" w:cs="Times New Roman"/>
      <w:sz w:val="32"/>
      <w:szCs w:val="24"/>
      <w:lang w:eastAsia="pl-PL"/>
    </w:rPr>
  </w:style>
  <w:style w:type="character" w:customStyle="1" w:styleId="BezodstpwZnak">
    <w:name w:val="Bez odstępów Znak"/>
    <w:basedOn w:val="Domylnaczcionkaakapitu"/>
    <w:link w:val="Bezodstpw"/>
    <w:uiPriority w:val="1"/>
    <w:rsid w:val="00C86675"/>
  </w:style>
  <w:style w:type="character" w:customStyle="1" w:styleId="Nagwek4Znak">
    <w:name w:val="Nagłówek 4 Znak"/>
    <w:basedOn w:val="Domylnaczcionkaakapitu"/>
    <w:link w:val="Nagwek4"/>
    <w:uiPriority w:val="9"/>
    <w:rsid w:val="004917B5"/>
    <w:rPr>
      <w:rFonts w:asciiTheme="majorHAnsi" w:eastAsiaTheme="majorEastAsia" w:hAnsiTheme="majorHAnsi" w:cstheme="majorBidi"/>
      <w:b/>
      <w:bCs/>
      <w:i/>
      <w:iCs/>
      <w:color w:val="23055F"/>
      <w:sz w:val="24"/>
      <w:szCs w:val="24"/>
      <w:lang w:eastAsia="pl-PL"/>
    </w:rPr>
  </w:style>
  <w:style w:type="paragraph" w:styleId="Tekstpodstawowy">
    <w:name w:val="Body Text"/>
    <w:basedOn w:val="Normalny"/>
    <w:link w:val="TekstpodstawowyZnak"/>
    <w:semiHidden/>
    <w:rsid w:val="008C4DDE"/>
    <w:pPr>
      <w:spacing w:before="120" w:line="360" w:lineRule="auto"/>
      <w:ind w:firstLine="0"/>
      <w:jc w:val="both"/>
    </w:pPr>
    <w:rPr>
      <w:rFonts w:ascii="Arial" w:hAnsi="Arial"/>
      <w:snapToGrid w:val="0"/>
      <w:color w:val="000000"/>
      <w:szCs w:val="20"/>
      <w:lang w:val="cs-CZ"/>
    </w:rPr>
  </w:style>
  <w:style w:type="character" w:customStyle="1" w:styleId="TekstpodstawowyZnak">
    <w:name w:val="Tekst podstawowy Znak"/>
    <w:basedOn w:val="Domylnaczcionkaakapitu"/>
    <w:link w:val="Tekstpodstawowy"/>
    <w:semiHidden/>
    <w:rsid w:val="008C4DDE"/>
    <w:rPr>
      <w:rFonts w:ascii="Arial" w:eastAsia="Times New Roman" w:hAnsi="Arial" w:cs="Times New Roman"/>
      <w:snapToGrid w:val="0"/>
      <w:color w:val="000000"/>
      <w:sz w:val="24"/>
      <w:szCs w:val="20"/>
      <w:lang w:val="cs-CZ" w:eastAsia="pl-PL"/>
    </w:rPr>
  </w:style>
  <w:style w:type="paragraph" w:styleId="Nagwek">
    <w:name w:val="header"/>
    <w:basedOn w:val="Normalny"/>
    <w:link w:val="NagwekZnak"/>
    <w:uiPriority w:val="99"/>
    <w:semiHidden/>
    <w:unhideWhenUsed/>
    <w:rsid w:val="008C4DDE"/>
    <w:pPr>
      <w:tabs>
        <w:tab w:val="center" w:pos="4536"/>
        <w:tab w:val="right" w:pos="9072"/>
      </w:tabs>
    </w:pPr>
  </w:style>
  <w:style w:type="character" w:customStyle="1" w:styleId="NagwekZnak">
    <w:name w:val="Nagłówek Znak"/>
    <w:basedOn w:val="Domylnaczcionkaakapitu"/>
    <w:link w:val="Nagwek"/>
    <w:uiPriority w:val="99"/>
    <w:semiHidden/>
    <w:rsid w:val="008C4DDE"/>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8C4DDE"/>
    <w:pPr>
      <w:tabs>
        <w:tab w:val="center" w:pos="4536"/>
        <w:tab w:val="right" w:pos="9072"/>
      </w:tabs>
    </w:pPr>
  </w:style>
  <w:style w:type="character" w:customStyle="1" w:styleId="StopkaZnak">
    <w:name w:val="Stopka Znak"/>
    <w:basedOn w:val="Domylnaczcionkaakapitu"/>
    <w:link w:val="Stopka"/>
    <w:uiPriority w:val="99"/>
    <w:rsid w:val="008C4DDE"/>
    <w:rPr>
      <w:rFonts w:ascii="Times New Roman" w:eastAsia="Times New Roman" w:hAnsi="Times New Roman" w:cs="Times New Roman"/>
      <w:sz w:val="24"/>
      <w:szCs w:val="24"/>
      <w:lang w:eastAsia="pl-PL"/>
    </w:rPr>
  </w:style>
  <w:style w:type="paragraph" w:styleId="Spistreci4">
    <w:name w:val="toc 4"/>
    <w:basedOn w:val="Normalny"/>
    <w:next w:val="Normalny"/>
    <w:autoRedefine/>
    <w:uiPriority w:val="39"/>
    <w:unhideWhenUsed/>
    <w:rsid w:val="000A58DA"/>
    <w:pPr>
      <w:spacing w:after="100"/>
      <w:ind w:left="720"/>
    </w:pPr>
  </w:style>
  <w:style w:type="paragraph" w:styleId="Tekstpodstawowywcity">
    <w:name w:val="Body Text Indent"/>
    <w:basedOn w:val="Normalny"/>
    <w:link w:val="TekstpodstawowywcityZnak"/>
    <w:uiPriority w:val="99"/>
    <w:unhideWhenUsed/>
    <w:rsid w:val="006D79D9"/>
    <w:pPr>
      <w:spacing w:after="120"/>
      <w:ind w:left="283"/>
    </w:pPr>
  </w:style>
  <w:style w:type="character" w:customStyle="1" w:styleId="TekstpodstawowywcityZnak">
    <w:name w:val="Tekst podstawowy wcięty Znak"/>
    <w:basedOn w:val="Domylnaczcionkaakapitu"/>
    <w:link w:val="Tekstpodstawowywcity"/>
    <w:uiPriority w:val="99"/>
    <w:rsid w:val="006D79D9"/>
    <w:rPr>
      <w:rFonts w:ascii="Times New Roman" w:eastAsia="Times New Roman" w:hAnsi="Times New Roman" w:cs="Times New Roman"/>
      <w:sz w:val="24"/>
      <w:szCs w:val="24"/>
      <w:lang w:eastAsia="pl-PL"/>
    </w:rPr>
  </w:style>
  <w:style w:type="paragraph" w:styleId="Tekstpodstawowyzwciciem">
    <w:name w:val="Body Text First Indent"/>
    <w:basedOn w:val="Tekstpodstawowy"/>
    <w:link w:val="TekstpodstawowyzwciciemZnak"/>
    <w:uiPriority w:val="99"/>
    <w:unhideWhenUsed/>
    <w:rsid w:val="006D79D9"/>
    <w:pPr>
      <w:spacing w:before="0" w:line="240" w:lineRule="auto"/>
      <w:ind w:firstLine="360"/>
      <w:jc w:val="left"/>
    </w:pPr>
    <w:rPr>
      <w:rFonts w:ascii="Times New Roman" w:hAnsi="Times New Roman"/>
      <w:snapToGrid/>
      <w:color w:val="auto"/>
      <w:szCs w:val="24"/>
      <w:lang w:val="pl-PL"/>
    </w:rPr>
  </w:style>
  <w:style w:type="character" w:customStyle="1" w:styleId="TekstpodstawowyzwciciemZnak">
    <w:name w:val="Tekst podstawowy z wcięciem Znak"/>
    <w:basedOn w:val="TekstpodstawowyZnak"/>
    <w:link w:val="Tekstpodstawowyzwciciem"/>
    <w:uiPriority w:val="99"/>
    <w:rsid w:val="006D79D9"/>
    <w:rPr>
      <w:rFonts w:ascii="Times New Roman" w:hAnsi="Times New Roman"/>
      <w:szCs w:val="24"/>
    </w:rPr>
  </w:style>
  <w:style w:type="paragraph" w:styleId="Tekstpodstawowyzwciciem2">
    <w:name w:val="Body Text First Indent 2"/>
    <w:basedOn w:val="Tekstpodstawowywcity"/>
    <w:link w:val="Tekstpodstawowyzwciciem2Znak"/>
    <w:uiPriority w:val="99"/>
    <w:unhideWhenUsed/>
    <w:rsid w:val="006D79D9"/>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6D79D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Aspek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DB062-22EC-4A27-8180-C9A2A7109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12837</TotalTime>
  <Pages>28</Pages>
  <Words>5784</Words>
  <Characters>34707</Characters>
  <Application>Microsoft Office Word</Application>
  <DocSecurity>0</DocSecurity>
  <Lines>289</Lines>
  <Paragraphs>80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Zastosowanie technologii CUDA w sztucznej inteligencji</vt:lpstr>
      <vt:lpstr>Zastosowanie technologii CUDA w sztucznej inteligencji</vt:lpstr>
    </vt:vector>
  </TitlesOfParts>
  <Company/>
  <LinksUpToDate>false</LinksUpToDate>
  <CharactersWithSpaces>40411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Zastosowanie technologii CUDA w sztucznej inteligencji</dc:title>
  <dc:creator>Juliusz Romanowski</dc:creator>
  <cp:lastModifiedBy>HP</cp:lastModifiedBy>
  <cp:revision>55</cp:revision>
  <dcterms:created xsi:type="dcterms:W3CDTF">2010-02-28T16:12:00Z</dcterms:created>
  <dcterms:modified xsi:type="dcterms:W3CDTF">2010-03-28T19:56:00Z</dcterms:modified>
</cp:coreProperties>
</file>