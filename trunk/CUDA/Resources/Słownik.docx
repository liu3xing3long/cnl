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FC5" w:rsidRPr="00A427C4" w:rsidRDefault="00735FC5" w:rsidP="00735FC5">
      <w:pPr>
        <w:pStyle w:val="ListParagraph"/>
        <w:ind w:left="0"/>
        <w:rPr>
          <w:rFonts w:ascii="Cambria" w:hAnsi="Cambria"/>
          <w:b/>
          <w:sz w:val="32"/>
          <w:szCs w:val="32"/>
        </w:rPr>
      </w:pPr>
      <w:r w:rsidRPr="00A427C4">
        <w:rPr>
          <w:rFonts w:ascii="Cambria" w:hAnsi="Cambria"/>
          <w:b/>
          <w:sz w:val="32"/>
          <w:szCs w:val="32"/>
        </w:rPr>
        <w:t>Słownik – użyte słowa w pracy:</w:t>
      </w:r>
    </w:p>
    <w:p w:rsidR="00A427C4" w:rsidRDefault="00AD4AE3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</w:t>
      </w:r>
    </w:p>
    <w:p w:rsidR="00A427C4" w:rsidRDefault="00FE68ED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Ogólne" w:history="1">
        <w:r w:rsidR="000B053F" w:rsidRPr="000B053F">
          <w:rPr>
            <w:rStyle w:val="Hyperlink"/>
            <w:rFonts w:ascii="Cambria" w:hAnsi="Cambria"/>
            <w:sz w:val="24"/>
            <w:szCs w:val="24"/>
          </w:rPr>
          <w:t>Ogólne</w:t>
        </w:r>
      </w:hyperlink>
    </w:p>
    <w:p w:rsidR="000B053F" w:rsidRDefault="00FE68ED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CUDA" w:history="1">
        <w:r w:rsidR="000B053F" w:rsidRPr="000B053F">
          <w:rPr>
            <w:rStyle w:val="Hyperlink"/>
            <w:rFonts w:ascii="Cambria" w:hAnsi="Cambria"/>
            <w:sz w:val="24"/>
            <w:szCs w:val="24"/>
          </w:rPr>
          <w:t>CUDA</w:t>
        </w:r>
      </w:hyperlink>
    </w:p>
    <w:p w:rsidR="000B053F" w:rsidRDefault="00FE68ED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Sprzęt_kart_graficznych" w:history="1">
        <w:r w:rsidR="000B053F" w:rsidRPr="000B053F">
          <w:rPr>
            <w:rStyle w:val="Hyperlink"/>
            <w:rFonts w:ascii="Cambria" w:hAnsi="Cambria"/>
            <w:sz w:val="24"/>
            <w:szCs w:val="24"/>
          </w:rPr>
          <w:t>Sprzęt kart graficznych i komputera</w:t>
        </w:r>
      </w:hyperlink>
    </w:p>
    <w:p w:rsidR="000B053F" w:rsidRDefault="00FE68ED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SSN_/_MLP" w:history="1">
        <w:r w:rsidR="000B053F" w:rsidRPr="000B053F">
          <w:rPr>
            <w:rStyle w:val="Hyperlink"/>
            <w:rFonts w:ascii="Cambria" w:hAnsi="Cambria"/>
            <w:sz w:val="24"/>
            <w:szCs w:val="24"/>
          </w:rPr>
          <w:t>SSN / MLP</w:t>
        </w:r>
      </w:hyperlink>
    </w:p>
    <w:p w:rsidR="000B053F" w:rsidRDefault="00FE68ED" w:rsidP="00735FC5">
      <w:pPr>
        <w:pStyle w:val="ListParagraph"/>
        <w:ind w:left="0"/>
        <w:rPr>
          <w:rFonts w:ascii="Cambria" w:hAnsi="Cambria"/>
          <w:sz w:val="24"/>
          <w:szCs w:val="24"/>
        </w:rPr>
      </w:pPr>
      <w:hyperlink w:anchor="_Testy" w:history="1">
        <w:r w:rsidR="000B053F" w:rsidRPr="000B053F">
          <w:rPr>
            <w:rStyle w:val="Hyperlink"/>
            <w:rFonts w:ascii="Cambria" w:hAnsi="Cambria"/>
            <w:sz w:val="24"/>
            <w:szCs w:val="24"/>
          </w:rPr>
          <w:t>Testy</w:t>
        </w:r>
      </w:hyperlink>
    </w:p>
    <w:p w:rsidR="00A427C4" w:rsidRDefault="00A427C4" w:rsidP="00735FC5">
      <w:pPr>
        <w:pStyle w:val="ListParagraph"/>
        <w:ind w:left="0"/>
        <w:rPr>
          <w:rFonts w:ascii="Cambria" w:hAnsi="Cambria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06"/>
        <w:gridCol w:w="4606"/>
      </w:tblGrid>
      <w:tr w:rsidR="00735FC5" w:rsidRPr="00C64170" w:rsidTr="00CB734D">
        <w:tc>
          <w:tcPr>
            <w:tcW w:w="4606" w:type="dxa"/>
          </w:tcPr>
          <w:p w:rsidR="00735FC5" w:rsidRPr="00744248" w:rsidRDefault="00735FC5" w:rsidP="00CB734D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Użyte do tej pory, opis słowa</w:t>
            </w:r>
          </w:p>
        </w:tc>
        <w:tc>
          <w:tcPr>
            <w:tcW w:w="4606" w:type="dxa"/>
          </w:tcPr>
          <w:p w:rsidR="00735FC5" w:rsidRPr="00744248" w:rsidRDefault="00735FC5" w:rsidP="00CB734D">
            <w:pPr>
              <w:pStyle w:val="ListParagraph"/>
              <w:ind w:left="0"/>
              <w:rPr>
                <w:rFonts w:ascii="Cambria" w:hAnsi="Cambria"/>
                <w:b/>
                <w:sz w:val="24"/>
                <w:szCs w:val="24"/>
              </w:rPr>
            </w:pPr>
            <w:r w:rsidRPr="00744248">
              <w:rPr>
                <w:rFonts w:ascii="Cambria" w:hAnsi="Cambria"/>
                <w:b/>
                <w:sz w:val="24"/>
                <w:szCs w:val="24"/>
              </w:rPr>
              <w:t>Jakiego słowa używać</w:t>
            </w:r>
          </w:p>
        </w:tc>
      </w:tr>
      <w:tr w:rsidR="00A427C4" w:rsidRPr="00C64170" w:rsidTr="00CB734D">
        <w:tc>
          <w:tcPr>
            <w:tcW w:w="4606" w:type="dxa"/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606" w:type="dxa"/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6C00FA" w:rsidRDefault="00A427C4" w:rsidP="000B053F">
            <w:pPr>
              <w:pStyle w:val="Heading2"/>
            </w:pPr>
            <w:bookmarkStart w:id="0" w:name="_Ogólne"/>
            <w:bookmarkEnd w:id="0"/>
            <w:r w:rsidRPr="006C00FA">
              <w:t>Ogólne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wewnątrz klasy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Metoda (obiektu)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Funkcja składowa klasy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Operacje (wewnątrz sekwencji)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Operacja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Zdarzenie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Instrukcja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działań/operacji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Sekwencja operacji/instrukcji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Struct/Class w c/c++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złożony typ danych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Struktura/klasa</w:t>
            </w:r>
          </w:p>
          <w:p w:rsidR="00A427C4" w:rsidRPr="00AD4AE3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Struktura języka C</w:t>
            </w:r>
          </w:p>
          <w:p w:rsidR="00A427C4" w:rsidRPr="00AD4AE3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AD4AE3">
              <w:rPr>
                <w:rFonts w:asciiTheme="majorHAnsi" w:hAnsiTheme="majorHAnsi"/>
                <w:sz w:val="24"/>
                <w:szCs w:val="24"/>
              </w:rPr>
              <w:t>Klasa języka C++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Screenshot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Zrzut ekranu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/ program (to, co zrobiłem)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Biblioteka (CNL)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 (CNL)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„Program obsługuje”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obsługuje...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pozwala na...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 Programie/bibliotece jest możliwe...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Program/biblioteka umożliwia...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Nazwa biblioteki - CNL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CNL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 (wewnątrz elementu XML)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Potomkowie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Elementy potomne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0B053F">
            <w:pPr>
              <w:pStyle w:val="Heading2"/>
            </w:pPr>
            <w:bookmarkStart w:id="1" w:name="_CUDA"/>
            <w:bookmarkEnd w:id="1"/>
            <w:r w:rsidRPr="002B07B8">
              <w:t>CUDA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Kernel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Kernel 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Alignowana tablica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(padded)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Wyrównana tablica (do XXX bajtów)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Racing conditions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Zależności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Grid CUDA(odnosnik)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Block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Blok (wątków/CUDA) (odnosnik)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Thread (CUDA)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Wątek (CUDA)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44248">
              <w:rPr>
                <w:rFonts w:asciiTheme="majorHAnsi" w:hAnsiTheme="majorHAnsi"/>
                <w:sz w:val="24"/>
                <w:szCs w:val="24"/>
                <w:lang w:val="en-US"/>
              </w:rPr>
              <w:t>Coalesced (read/write/access)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Połączone (odnościk) odczyty/zapisy/dostepy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Warp (CUDA) (odnośnik)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AD4AE3" w:rsidRDefault="00A427C4" w:rsidP="00CB734D">
            <w:pPr>
              <w:pStyle w:val="ListParagraph"/>
              <w:ind w:left="0"/>
              <w:rPr>
                <w:rFonts w:asciiTheme="majorHAnsi" w:hAnsiTheme="majorHAnsi"/>
                <w:iCs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execution configuration</w:t>
            </w:r>
          </w:p>
          <w:p w:rsidR="00A427C4" w:rsidRPr="00AD4AE3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AD4AE3">
              <w:rPr>
                <w:rFonts w:asciiTheme="majorHAnsi" w:hAnsiTheme="majorHAnsi"/>
                <w:iCs/>
                <w:sz w:val="24"/>
                <w:szCs w:val="24"/>
                <w:lang w:val="en-US"/>
              </w:rPr>
              <w:t>(kernel&lt;&lt;&lt;a,b&gt;&gt;&gt; (x,y,z) 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2B07B8" w:rsidRDefault="00A427C4" w:rsidP="00CB734D">
            <w:pPr>
              <w:pStyle w:val="ListParagraph"/>
              <w:ind w:left="0"/>
              <w:rPr>
                <w:rFonts w:asciiTheme="majorHAnsi" w:hAnsiTheme="majorHAnsi"/>
                <w:iCs/>
                <w:sz w:val="24"/>
                <w:szCs w:val="24"/>
              </w:rPr>
            </w:pPr>
            <w:r w:rsidRPr="002B07B8">
              <w:rPr>
                <w:rFonts w:asciiTheme="majorHAnsi" w:hAnsiTheme="majorHAnsi"/>
                <w:iCs/>
                <w:sz w:val="24"/>
                <w:szCs w:val="24"/>
              </w:rPr>
              <w:t>konfiguracja uruchomienia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530C34" w:rsidRDefault="00A427C4" w:rsidP="000B053F">
            <w:pPr>
              <w:pStyle w:val="Heading2"/>
            </w:pPr>
            <w:bookmarkStart w:id="2" w:name="_Sprzęt_kart_graficznych"/>
            <w:bookmarkEnd w:id="2"/>
            <w:r w:rsidRPr="00530C34">
              <w:t>Sprzęt kart graficznych i komputera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(pamięć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Pamięc graficzna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dedykowana karty graficznej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(multiprocesory na GPU)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streaming multiprocessor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multiprocessor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GPU (procesor graficzny)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graphics processing unit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trike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trike/>
                <w:sz w:val="24"/>
                <w:szCs w:val="24"/>
              </w:rPr>
              <w:t>Karta graficzna (bo GPU to sam procesor)</w:t>
            </w:r>
          </w:p>
          <w:p w:rsidR="00A427C4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Procesor GPU</w:t>
            </w:r>
          </w:p>
          <w:p w:rsidR="00F14221" w:rsidRPr="00744248" w:rsidRDefault="00F14221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>Procesor graficzny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Karta graficzna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744248">
              <w:rPr>
                <w:rFonts w:asciiTheme="majorHAnsi" w:hAnsiTheme="majorHAnsi"/>
                <w:bCs/>
                <w:sz w:val="24"/>
                <w:szCs w:val="24"/>
              </w:rPr>
              <w:t>Karta graficzna (3D)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 (procesor)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CPU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Procesor CPU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 (pamięć)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RAM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RAM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Pamięć operacyjna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Alokacja/Dealokacja (pamięci)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Alokowanie/dealokowanie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Alokacja / dealokacja (pamięci) (w pamięci operacyjnej/RAM/graficznej)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 GPU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czegoś na/(po stronie)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Wykonywanie czegoś na/(po stronie)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...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„Uczenie/trenowanie sieci na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Uczenie/trenowanie sieci na CPU/hoście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Realizowanie uczenia/trenowania sieci na CPU/hoście.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“po stronie GPU”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-- Z tego względu, po stronie GPU używane są tylko zmienne całkowite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graficznej”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GPU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GPU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„po stronie CPU”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(w zależności od przypadku) 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„w pamięci RAM”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na CPU / hoście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- Po stronie CPU/hosta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Nvidia, NVidia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NVIDIA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5310F" w:rsidRDefault="00A427C4" w:rsidP="000B053F">
            <w:pPr>
              <w:pStyle w:val="Heading2"/>
            </w:pPr>
            <w:bookmarkStart w:id="3" w:name="_SSN_/_MLP"/>
            <w:bookmarkEnd w:id="3"/>
            <w:r w:rsidRPr="00D5310F">
              <w:t>SSN / MLP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NN, sieci neuronowe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SSN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(sztuczna) Siec neuronowa(e)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MLP (klasa)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 xml:space="preserve">(Klasa) </w:t>
            </w:r>
            <w:r w:rsidRPr="00744248">
              <w:rPr>
                <w:rFonts w:asciiTheme="majorHAnsi" w:hAnsiTheme="majorHAnsi"/>
                <w:i/>
                <w:sz w:val="24"/>
                <w:szCs w:val="24"/>
              </w:rPr>
              <w:t>MLP</w:t>
            </w:r>
            <w:r w:rsidRPr="00744248">
              <w:rPr>
                <w:rFonts w:asciiTheme="majorHAnsi" w:hAnsiTheme="majorHAnsi"/>
                <w:sz w:val="24"/>
                <w:szCs w:val="24"/>
              </w:rPr>
              <w:t xml:space="preserve"> (pochylone)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MLP (typ sieci neuronowej)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(Sieć)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Layer / warstwa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warstwa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Uruchamianie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Uruchomienie (sieci neuronowej)/MLP dla zestawu danych/testów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sieci neuronowej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Algorytm wstecznej propagacji (jeśli chodzi o MLP)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Trenowanie/ Uczenie MLP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aktualnie uczonych elementów (2-20)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Ilość testów używanych równolegle przy/w treningu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D97B52" w:rsidRDefault="00A427C4" w:rsidP="000B053F">
            <w:pPr>
              <w:pStyle w:val="Heading2"/>
            </w:pPr>
            <w:bookmarkStart w:id="4" w:name="_Testy"/>
            <w:bookmarkEnd w:id="4"/>
            <w:r w:rsidRPr="00D97B52">
              <w:t>Testy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teście)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 teście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w teście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/ kolumna / wartość (jako kolumna w zestawie testów)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(wejściowa/wyjściowa) zestawu testów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Pole (wejściowe/wyjściowe) zestawu testów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symboliczne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klasyfikacyjne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Kolumna nieliteralna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Zmienna/pole liczbowe/ciągłe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Wartość elementu nieliteralnego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identyfikator, etykieta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Zestaw testów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testów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Zbiór uczący / zbiór testowy (w szczególnych przypadkach)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Test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Rekord (testowy)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(pojedynczy) Test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lastRenderedPageBreak/>
              <w:t>Zadanie optymalizacji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regresji!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Zadanie klasyfikacji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wejściowa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objaśniająca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wyjściowa</w:t>
            </w:r>
          </w:p>
          <w:p w:rsidR="00A427C4" w:rsidRPr="00744248" w:rsidRDefault="00A427C4" w:rsidP="00CB734D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00744248">
              <w:rPr>
                <w:rFonts w:asciiTheme="majorHAnsi" w:hAnsiTheme="majorHAnsi"/>
                <w:sz w:val="24"/>
                <w:szCs w:val="24"/>
              </w:rPr>
              <w:t>Zmienna objaśniana</w:t>
            </w: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  <w:tr w:rsidR="00A427C4" w:rsidRPr="00744248" w:rsidTr="00A427C4"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7C4" w:rsidRPr="00C64170" w:rsidRDefault="00A427C4" w:rsidP="00CB734D">
            <w:pPr>
              <w:pStyle w:val="ListParagraph"/>
              <w:ind w:left="0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D8252B" w:rsidRDefault="00D8252B"/>
    <w:p w:rsidR="00744248" w:rsidRDefault="00744248"/>
    <w:p w:rsidR="00744248" w:rsidRDefault="00744248"/>
    <w:sectPr w:rsidR="00744248" w:rsidSect="00D82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hyphenationZone w:val="425"/>
  <w:characterSpacingControl w:val="doNotCompress"/>
  <w:compat/>
  <w:rsids>
    <w:rsidRoot w:val="00735FC5"/>
    <w:rsid w:val="000B053F"/>
    <w:rsid w:val="00237CC6"/>
    <w:rsid w:val="002E1329"/>
    <w:rsid w:val="00397F00"/>
    <w:rsid w:val="005D6CDE"/>
    <w:rsid w:val="00735FC5"/>
    <w:rsid w:val="00744248"/>
    <w:rsid w:val="007B073B"/>
    <w:rsid w:val="008B74ED"/>
    <w:rsid w:val="00A427C4"/>
    <w:rsid w:val="00A9066C"/>
    <w:rsid w:val="00AD4AE3"/>
    <w:rsid w:val="00C428C7"/>
    <w:rsid w:val="00D81111"/>
    <w:rsid w:val="00D8252B"/>
    <w:rsid w:val="00DB11C9"/>
    <w:rsid w:val="00DE14BB"/>
    <w:rsid w:val="00F14221"/>
    <w:rsid w:val="00FE6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FC5"/>
    <w:pPr>
      <w:spacing w:after="200" w:line="276" w:lineRule="auto"/>
    </w:pPr>
    <w:rPr>
      <w:sz w:val="22"/>
      <w:szCs w:val="22"/>
      <w:lang w:val="pl-P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B0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styleId="Hyperlink">
    <w:name w:val="Hyperlink"/>
    <w:basedOn w:val="DefaultParagraphFont"/>
    <w:uiPriority w:val="99"/>
    <w:unhideWhenUsed/>
    <w:rsid w:val="000B053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053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88C51-E5DA-49B7-A6BF-15AFBBB95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TietoEnator</Company>
  <LinksUpToDate>false</LinksUpToDate>
  <CharactersWithSpaces>3763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romanjul</dc:creator>
  <cp:keywords/>
  <dc:description/>
  <cp:lastModifiedBy>romanjul</cp:lastModifiedBy>
  <cp:revision>8</cp:revision>
  <dcterms:created xsi:type="dcterms:W3CDTF">2010-04-13T13:05:00Z</dcterms:created>
  <dcterms:modified xsi:type="dcterms:W3CDTF">2010-04-14T14:55:00Z</dcterms:modified>
</cp:coreProperties>
</file>